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67A" w:rsidRDefault="0030267A" w:rsidP="00285A23">
      <w:pPr>
        <w:pStyle w:val="titleline1"/>
        <w:outlineLvl w:val="0"/>
      </w:pPr>
      <w:bookmarkStart w:id="0" w:name="_Ref75418953"/>
      <w:r>
        <w:t>L</w:t>
      </w:r>
      <w:bookmarkStart w:id="1" w:name="_Ref140059390"/>
      <w:bookmarkEnd w:id="1"/>
      <w:r>
        <w:t xml:space="preserve">ANDIS-II </w:t>
      </w:r>
      <w:r w:rsidR="006F6491">
        <w:fldChar w:fldCharType="begin"/>
      </w:r>
      <w:r w:rsidR="006F6491">
        <w:instrText xml:space="preserve"> DOCPROPERTY  "Extension Name"  \* MERGEFORMAT </w:instrText>
      </w:r>
      <w:r w:rsidR="006F6491">
        <w:fldChar w:fldCharType="separate"/>
      </w:r>
      <w:r w:rsidR="00BE6A56">
        <w:rPr>
          <w:rStyle w:val="titleline1Char"/>
        </w:rPr>
        <w:t>Century Succession</w:t>
      </w:r>
      <w:r w:rsidR="006F6491">
        <w:rPr>
          <w:rStyle w:val="titleline1Char"/>
        </w:rPr>
        <w:fldChar w:fldCharType="end"/>
      </w:r>
      <w:r>
        <w:t xml:space="preserve"> v</w:t>
      </w:r>
      <w:fldSimple w:instr=" DOCPROPERTY  &quot;Extension Version&quot;  \* MERGEFORMAT ">
        <w:r w:rsidR="00A85D83" w:rsidRPr="003B6F14">
          <w:rPr>
            <w:rStyle w:val="titleline1Char"/>
          </w:rPr>
          <w:t>3.</w:t>
        </w:r>
        <w:r w:rsidR="00A85D83">
          <w:rPr>
            <w:rStyle w:val="titleline1Char"/>
          </w:rPr>
          <w:t>2</w:t>
        </w:r>
      </w:fldSimple>
    </w:p>
    <w:p w:rsidR="0030267A" w:rsidRDefault="0030267A" w:rsidP="00285A23">
      <w:pPr>
        <w:pStyle w:val="titleline"/>
        <w:outlineLvl w:val="0"/>
      </w:pPr>
      <w:r>
        <w:t>Extension User Guide</w:t>
      </w:r>
    </w:p>
    <w:p w:rsidR="0030267A" w:rsidRDefault="0030267A"/>
    <w:p w:rsidR="00660594" w:rsidRDefault="0030267A" w:rsidP="00285A23">
      <w:pPr>
        <w:jc w:val="center"/>
        <w:outlineLvl w:val="0"/>
      </w:pPr>
      <w:r>
        <w:t>Robert M. Scheller</w:t>
      </w:r>
    </w:p>
    <w:p w:rsidR="0030267A" w:rsidRDefault="00660594" w:rsidP="00285A23">
      <w:pPr>
        <w:jc w:val="center"/>
        <w:outlineLvl w:val="0"/>
        <w:rPr>
          <w:ins w:id="2" w:author="Melissa Lucash" w:date="2014-05-07T15:36:00Z"/>
        </w:rPr>
      </w:pPr>
      <w:r>
        <w:t>Melissa S. Lucash</w:t>
      </w:r>
      <w:bookmarkStart w:id="3" w:name="_GoBack"/>
    </w:p>
    <w:p w:rsidR="00426F0F" w:rsidRDefault="00426F0F" w:rsidP="00285A23">
      <w:pPr>
        <w:jc w:val="center"/>
        <w:outlineLvl w:val="0"/>
      </w:pPr>
      <w:ins w:id="4" w:author="Melissa Lucash" w:date="2014-05-07T15:36:00Z">
        <w:r>
          <w:t>Megan Creutzburg</w:t>
        </w:r>
      </w:ins>
      <w:bookmarkEnd w:id="3"/>
    </w:p>
    <w:p w:rsidR="00761179" w:rsidRDefault="00761179" w:rsidP="00285A23">
      <w:pPr>
        <w:jc w:val="center"/>
        <w:outlineLvl w:val="0"/>
      </w:pPr>
      <w:r>
        <w:t>E. Louise Loudermilk</w:t>
      </w:r>
    </w:p>
    <w:p w:rsidR="00660594" w:rsidRDefault="00660594">
      <w:pPr>
        <w:jc w:val="center"/>
      </w:pPr>
    </w:p>
    <w:p w:rsidR="003006D4" w:rsidRDefault="00825F03" w:rsidP="00285A23">
      <w:pPr>
        <w:jc w:val="center"/>
        <w:outlineLvl w:val="0"/>
      </w:pPr>
      <w:r>
        <w:t>Portland State University</w:t>
      </w:r>
    </w:p>
    <w:p w:rsidR="0030267A" w:rsidRDefault="0030267A">
      <w:pPr>
        <w:jc w:val="center"/>
      </w:pPr>
    </w:p>
    <w:p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6F6491">
        <w:rPr>
          <w:noProof/>
        </w:rPr>
        <w:t>May 7, 2014</w:t>
      </w:r>
      <w:r w:rsidR="001F43F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rsidR="0030267A" w:rsidRDefault="0030267A" w:rsidP="00285A23">
      <w:pPr>
        <w:pStyle w:val="heading"/>
        <w:spacing w:before="240" w:after="240"/>
        <w:outlineLvl w:val="0"/>
        <w:rPr>
          <w:sz w:val="32"/>
          <w:szCs w:val="32"/>
        </w:rPr>
      </w:pPr>
      <w:r>
        <w:rPr>
          <w:sz w:val="32"/>
          <w:szCs w:val="32"/>
        </w:rPr>
        <w:lastRenderedPageBreak/>
        <w:t>Table of Contents</w:t>
      </w:r>
    </w:p>
    <w:bookmarkStart w:id="5" w:name="_Toc101616050"/>
    <w:bookmarkEnd w:id="0"/>
    <w:p w:rsidR="006F6491"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387241470" w:history="1">
        <w:r w:rsidR="006F6491" w:rsidRPr="00ED1555">
          <w:rPr>
            <w:rStyle w:val="Hyperlink"/>
            <w:noProof/>
          </w:rPr>
          <w:t>1</w:t>
        </w:r>
        <w:r w:rsidR="006F6491">
          <w:rPr>
            <w:rFonts w:asciiTheme="minorHAnsi" w:eastAsiaTheme="minorEastAsia" w:hAnsiTheme="minorHAnsi" w:cstheme="minorBidi"/>
            <w:b w:val="0"/>
            <w:bCs w:val="0"/>
            <w:caps w:val="0"/>
            <w:noProof/>
            <w:sz w:val="22"/>
            <w:szCs w:val="22"/>
          </w:rPr>
          <w:tab/>
        </w:r>
        <w:r w:rsidR="006F6491" w:rsidRPr="00ED1555">
          <w:rPr>
            <w:rStyle w:val="Hyperlink"/>
            <w:noProof/>
          </w:rPr>
          <w:t>Introduction</w:t>
        </w:r>
        <w:r w:rsidR="006F6491">
          <w:rPr>
            <w:noProof/>
            <w:webHidden/>
          </w:rPr>
          <w:tab/>
        </w:r>
        <w:r w:rsidR="006F6491">
          <w:rPr>
            <w:noProof/>
            <w:webHidden/>
          </w:rPr>
          <w:fldChar w:fldCharType="begin"/>
        </w:r>
        <w:r w:rsidR="006F6491">
          <w:rPr>
            <w:noProof/>
            <w:webHidden/>
          </w:rPr>
          <w:instrText xml:space="preserve"> PAGEREF _Toc387241470 \h </w:instrText>
        </w:r>
        <w:r w:rsidR="006F6491">
          <w:rPr>
            <w:noProof/>
            <w:webHidden/>
          </w:rPr>
        </w:r>
        <w:r w:rsidR="006F6491">
          <w:rPr>
            <w:noProof/>
            <w:webHidden/>
          </w:rPr>
          <w:fldChar w:fldCharType="separate"/>
        </w:r>
        <w:r w:rsidR="006F6491">
          <w:rPr>
            <w:noProof/>
            <w:webHidden/>
          </w:rPr>
          <w:t>4</w:t>
        </w:r>
        <w:r w:rsidR="006F6491">
          <w:rPr>
            <w:noProof/>
            <w:webHidden/>
          </w:rPr>
          <w:fldChar w:fldCharType="end"/>
        </w:r>
      </w:hyperlink>
    </w:p>
    <w:p w:rsidR="006F6491" w:rsidRDefault="006F6491">
      <w:pPr>
        <w:pStyle w:val="TOC2"/>
        <w:tabs>
          <w:tab w:val="left" w:pos="720"/>
          <w:tab w:val="right" w:leader="dot" w:pos="8976"/>
        </w:tabs>
        <w:rPr>
          <w:rFonts w:asciiTheme="minorHAnsi" w:eastAsiaTheme="minorEastAsia" w:hAnsiTheme="minorHAnsi" w:cstheme="minorBidi"/>
          <w:noProof/>
          <w:sz w:val="22"/>
          <w:szCs w:val="22"/>
        </w:rPr>
      </w:pPr>
      <w:hyperlink w:anchor="_Toc387241471" w:history="1">
        <w:r w:rsidRPr="00ED1555">
          <w:rPr>
            <w:rStyle w:val="Hyperlink"/>
            <w:noProof/>
          </w:rPr>
          <w:t>1.1</w:t>
        </w:r>
        <w:r>
          <w:rPr>
            <w:rFonts w:asciiTheme="minorHAnsi" w:eastAsiaTheme="minorEastAsia" w:hAnsiTheme="minorHAnsi" w:cstheme="minorBidi"/>
            <w:noProof/>
            <w:sz w:val="22"/>
            <w:szCs w:val="22"/>
          </w:rPr>
          <w:tab/>
        </w:r>
        <w:r w:rsidRPr="00ED1555">
          <w:rPr>
            <w:rStyle w:val="Hyperlink"/>
            <w:noProof/>
          </w:rPr>
          <w:t>Cohort Reproduction – Probability of Establishment</w:t>
        </w:r>
        <w:r>
          <w:rPr>
            <w:noProof/>
            <w:webHidden/>
          </w:rPr>
          <w:tab/>
        </w:r>
        <w:r>
          <w:rPr>
            <w:noProof/>
            <w:webHidden/>
          </w:rPr>
          <w:fldChar w:fldCharType="begin"/>
        </w:r>
        <w:r>
          <w:rPr>
            <w:noProof/>
            <w:webHidden/>
          </w:rPr>
          <w:instrText xml:space="preserve"> PAGEREF _Toc387241471 \h </w:instrText>
        </w:r>
        <w:r>
          <w:rPr>
            <w:noProof/>
            <w:webHidden/>
          </w:rPr>
        </w:r>
        <w:r>
          <w:rPr>
            <w:noProof/>
            <w:webHidden/>
          </w:rPr>
          <w:fldChar w:fldCharType="separate"/>
        </w:r>
        <w:r>
          <w:rPr>
            <w:noProof/>
            <w:webHidden/>
          </w:rPr>
          <w:t>4</w:t>
        </w:r>
        <w:r>
          <w:rPr>
            <w:noProof/>
            <w:webHidden/>
          </w:rPr>
          <w:fldChar w:fldCharType="end"/>
        </w:r>
      </w:hyperlink>
    </w:p>
    <w:p w:rsidR="006F6491" w:rsidRDefault="006F6491">
      <w:pPr>
        <w:pStyle w:val="TOC2"/>
        <w:tabs>
          <w:tab w:val="left" w:pos="720"/>
          <w:tab w:val="right" w:leader="dot" w:pos="8976"/>
        </w:tabs>
        <w:rPr>
          <w:rFonts w:asciiTheme="minorHAnsi" w:eastAsiaTheme="minorEastAsia" w:hAnsiTheme="minorHAnsi" w:cstheme="minorBidi"/>
          <w:noProof/>
          <w:sz w:val="22"/>
          <w:szCs w:val="22"/>
        </w:rPr>
      </w:pPr>
      <w:hyperlink w:anchor="_Toc387241473" w:history="1">
        <w:r w:rsidRPr="00ED1555">
          <w:rPr>
            <w:rStyle w:val="Hyperlink"/>
            <w:noProof/>
          </w:rPr>
          <w:t>1.2</w:t>
        </w:r>
        <w:r>
          <w:rPr>
            <w:rFonts w:asciiTheme="minorHAnsi" w:eastAsiaTheme="minorEastAsia" w:hAnsiTheme="minorHAnsi" w:cstheme="minorBidi"/>
            <w:noProof/>
            <w:sz w:val="22"/>
            <w:szCs w:val="22"/>
          </w:rPr>
          <w:tab/>
        </w:r>
        <w:r w:rsidRPr="00ED1555">
          <w:rPr>
            <w:rStyle w:val="Hyperlink"/>
            <w:noProof/>
          </w:rPr>
          <w:t>Cohort Growth</w:t>
        </w:r>
        <w:r>
          <w:rPr>
            <w:noProof/>
            <w:webHidden/>
          </w:rPr>
          <w:tab/>
        </w:r>
        <w:r>
          <w:rPr>
            <w:noProof/>
            <w:webHidden/>
          </w:rPr>
          <w:fldChar w:fldCharType="begin"/>
        </w:r>
        <w:r>
          <w:rPr>
            <w:noProof/>
            <w:webHidden/>
          </w:rPr>
          <w:instrText xml:space="preserve"> PAGEREF _Toc387241473 \h </w:instrText>
        </w:r>
        <w:r>
          <w:rPr>
            <w:noProof/>
            <w:webHidden/>
          </w:rPr>
        </w:r>
        <w:r>
          <w:rPr>
            <w:noProof/>
            <w:webHidden/>
          </w:rPr>
          <w:fldChar w:fldCharType="separate"/>
        </w:r>
        <w:r>
          <w:rPr>
            <w:noProof/>
            <w:webHidden/>
          </w:rPr>
          <w:t>4</w:t>
        </w:r>
        <w:r>
          <w:rPr>
            <w:noProof/>
            <w:webHidden/>
          </w:rPr>
          <w:fldChar w:fldCharType="end"/>
        </w:r>
      </w:hyperlink>
    </w:p>
    <w:p w:rsidR="006F6491" w:rsidRDefault="006F6491">
      <w:pPr>
        <w:pStyle w:val="TOC2"/>
        <w:tabs>
          <w:tab w:val="left" w:pos="720"/>
          <w:tab w:val="right" w:leader="dot" w:pos="8976"/>
        </w:tabs>
        <w:rPr>
          <w:rFonts w:asciiTheme="minorHAnsi" w:eastAsiaTheme="minorEastAsia" w:hAnsiTheme="minorHAnsi" w:cstheme="minorBidi"/>
          <w:noProof/>
          <w:sz w:val="22"/>
          <w:szCs w:val="22"/>
        </w:rPr>
      </w:pPr>
      <w:hyperlink w:anchor="_Toc387241474" w:history="1">
        <w:r w:rsidRPr="00ED1555">
          <w:rPr>
            <w:rStyle w:val="Hyperlink"/>
            <w:noProof/>
          </w:rPr>
          <w:t>1.3</w:t>
        </w:r>
        <w:r>
          <w:rPr>
            <w:rFonts w:asciiTheme="minorHAnsi" w:eastAsiaTheme="minorEastAsia" w:hAnsiTheme="minorHAnsi" w:cstheme="minorBidi"/>
            <w:noProof/>
            <w:sz w:val="22"/>
            <w:szCs w:val="22"/>
          </w:rPr>
          <w:tab/>
        </w:r>
        <w:r w:rsidRPr="00ED1555">
          <w:rPr>
            <w:rStyle w:val="Hyperlink"/>
            <w:noProof/>
          </w:rPr>
          <w:t>Soil and Dead Biomass Decay</w:t>
        </w:r>
        <w:r>
          <w:rPr>
            <w:noProof/>
            <w:webHidden/>
          </w:rPr>
          <w:tab/>
        </w:r>
        <w:r>
          <w:rPr>
            <w:noProof/>
            <w:webHidden/>
          </w:rPr>
          <w:fldChar w:fldCharType="begin"/>
        </w:r>
        <w:r>
          <w:rPr>
            <w:noProof/>
            <w:webHidden/>
          </w:rPr>
          <w:instrText xml:space="preserve"> PAGEREF _Toc387241474 \h </w:instrText>
        </w:r>
        <w:r>
          <w:rPr>
            <w:noProof/>
            <w:webHidden/>
          </w:rPr>
        </w:r>
        <w:r>
          <w:rPr>
            <w:noProof/>
            <w:webHidden/>
          </w:rPr>
          <w:fldChar w:fldCharType="separate"/>
        </w:r>
        <w:r>
          <w:rPr>
            <w:noProof/>
            <w:webHidden/>
          </w:rPr>
          <w:t>5</w:t>
        </w:r>
        <w:r>
          <w:rPr>
            <w:noProof/>
            <w:webHidden/>
          </w:rPr>
          <w:fldChar w:fldCharType="end"/>
        </w:r>
      </w:hyperlink>
    </w:p>
    <w:p w:rsidR="006F6491" w:rsidRDefault="006F6491">
      <w:pPr>
        <w:pStyle w:val="TOC2"/>
        <w:tabs>
          <w:tab w:val="left" w:pos="720"/>
          <w:tab w:val="right" w:leader="dot" w:pos="8976"/>
        </w:tabs>
        <w:rPr>
          <w:rFonts w:asciiTheme="minorHAnsi" w:eastAsiaTheme="minorEastAsia" w:hAnsiTheme="minorHAnsi" w:cstheme="minorBidi"/>
          <w:noProof/>
          <w:sz w:val="22"/>
          <w:szCs w:val="22"/>
        </w:rPr>
      </w:pPr>
      <w:hyperlink w:anchor="_Toc387241475" w:history="1">
        <w:r w:rsidRPr="00ED1555">
          <w:rPr>
            <w:rStyle w:val="Hyperlink"/>
            <w:noProof/>
          </w:rPr>
          <w:t>1.4</w:t>
        </w:r>
        <w:r>
          <w:rPr>
            <w:rFonts w:asciiTheme="minorHAnsi" w:eastAsiaTheme="minorEastAsia" w:hAnsiTheme="minorHAnsi" w:cstheme="minorBidi"/>
            <w:noProof/>
            <w:sz w:val="22"/>
            <w:szCs w:val="22"/>
          </w:rPr>
          <w:tab/>
        </w:r>
        <w:r w:rsidRPr="00ED1555">
          <w:rPr>
            <w:rStyle w:val="Hyperlink"/>
            <w:noProof/>
          </w:rPr>
          <w:t>Initializing Biomass and Soil Properties</w:t>
        </w:r>
        <w:r>
          <w:rPr>
            <w:noProof/>
            <w:webHidden/>
          </w:rPr>
          <w:tab/>
        </w:r>
        <w:r>
          <w:rPr>
            <w:noProof/>
            <w:webHidden/>
          </w:rPr>
          <w:fldChar w:fldCharType="begin"/>
        </w:r>
        <w:r>
          <w:rPr>
            <w:noProof/>
            <w:webHidden/>
          </w:rPr>
          <w:instrText xml:space="preserve"> PAGEREF _Toc387241475 \h </w:instrText>
        </w:r>
        <w:r>
          <w:rPr>
            <w:noProof/>
            <w:webHidden/>
          </w:rPr>
        </w:r>
        <w:r>
          <w:rPr>
            <w:noProof/>
            <w:webHidden/>
          </w:rPr>
          <w:fldChar w:fldCharType="separate"/>
        </w:r>
        <w:r>
          <w:rPr>
            <w:noProof/>
            <w:webHidden/>
          </w:rPr>
          <w:t>5</w:t>
        </w:r>
        <w:r>
          <w:rPr>
            <w:noProof/>
            <w:webHidden/>
          </w:rPr>
          <w:fldChar w:fldCharType="end"/>
        </w:r>
      </w:hyperlink>
    </w:p>
    <w:p w:rsidR="006F6491" w:rsidRDefault="006F6491">
      <w:pPr>
        <w:pStyle w:val="TOC2"/>
        <w:tabs>
          <w:tab w:val="left" w:pos="720"/>
          <w:tab w:val="right" w:leader="dot" w:pos="8976"/>
        </w:tabs>
        <w:rPr>
          <w:rFonts w:asciiTheme="minorHAnsi" w:eastAsiaTheme="minorEastAsia" w:hAnsiTheme="minorHAnsi" w:cstheme="minorBidi"/>
          <w:noProof/>
          <w:sz w:val="22"/>
          <w:szCs w:val="22"/>
        </w:rPr>
      </w:pPr>
      <w:hyperlink w:anchor="_Toc387241476" w:history="1">
        <w:r w:rsidRPr="00ED1555">
          <w:rPr>
            <w:rStyle w:val="Hyperlink"/>
            <w:noProof/>
          </w:rPr>
          <w:t>1.5</w:t>
        </w:r>
        <w:r>
          <w:rPr>
            <w:rFonts w:asciiTheme="minorHAnsi" w:eastAsiaTheme="minorEastAsia" w:hAnsiTheme="minorHAnsi" w:cstheme="minorBidi"/>
            <w:noProof/>
            <w:sz w:val="22"/>
            <w:szCs w:val="22"/>
          </w:rPr>
          <w:tab/>
        </w:r>
        <w:r w:rsidRPr="00ED1555">
          <w:rPr>
            <w:rStyle w:val="Hyperlink"/>
            <w:noProof/>
          </w:rPr>
          <w:t>Interactions with Age-Only Disturbances</w:t>
        </w:r>
        <w:r>
          <w:rPr>
            <w:noProof/>
            <w:webHidden/>
          </w:rPr>
          <w:tab/>
        </w:r>
        <w:r>
          <w:rPr>
            <w:noProof/>
            <w:webHidden/>
          </w:rPr>
          <w:fldChar w:fldCharType="begin"/>
        </w:r>
        <w:r>
          <w:rPr>
            <w:noProof/>
            <w:webHidden/>
          </w:rPr>
          <w:instrText xml:space="preserve"> PAGEREF _Toc387241476 \h </w:instrText>
        </w:r>
        <w:r>
          <w:rPr>
            <w:noProof/>
            <w:webHidden/>
          </w:rPr>
        </w:r>
        <w:r>
          <w:rPr>
            <w:noProof/>
            <w:webHidden/>
          </w:rPr>
          <w:fldChar w:fldCharType="separate"/>
        </w:r>
        <w:r>
          <w:rPr>
            <w:noProof/>
            <w:webHidden/>
          </w:rPr>
          <w:t>6</w:t>
        </w:r>
        <w:r>
          <w:rPr>
            <w:noProof/>
            <w:webHidden/>
          </w:rPr>
          <w:fldChar w:fldCharType="end"/>
        </w:r>
      </w:hyperlink>
    </w:p>
    <w:p w:rsidR="006F6491" w:rsidRDefault="006F6491">
      <w:pPr>
        <w:pStyle w:val="TOC2"/>
        <w:tabs>
          <w:tab w:val="left" w:pos="720"/>
          <w:tab w:val="right" w:leader="dot" w:pos="8976"/>
        </w:tabs>
        <w:rPr>
          <w:rFonts w:asciiTheme="minorHAnsi" w:eastAsiaTheme="minorEastAsia" w:hAnsiTheme="minorHAnsi" w:cstheme="minorBidi"/>
          <w:noProof/>
          <w:sz w:val="22"/>
          <w:szCs w:val="22"/>
        </w:rPr>
      </w:pPr>
      <w:hyperlink w:anchor="_Toc387241477" w:history="1">
        <w:r w:rsidRPr="00ED1555">
          <w:rPr>
            <w:rStyle w:val="Hyperlink"/>
            <w:noProof/>
          </w:rPr>
          <w:t>1.6</w:t>
        </w:r>
        <w:r>
          <w:rPr>
            <w:rFonts w:asciiTheme="minorHAnsi" w:eastAsiaTheme="minorEastAsia" w:hAnsiTheme="minorHAnsi" w:cstheme="minorBidi"/>
            <w:noProof/>
            <w:sz w:val="22"/>
            <w:szCs w:val="22"/>
          </w:rPr>
          <w:tab/>
        </w:r>
        <w:r w:rsidRPr="00ED1555">
          <w:rPr>
            <w:rStyle w:val="Hyperlink"/>
            <w:noProof/>
          </w:rPr>
          <w:t>Available Light</w:t>
        </w:r>
        <w:r>
          <w:rPr>
            <w:noProof/>
            <w:webHidden/>
          </w:rPr>
          <w:tab/>
        </w:r>
        <w:r>
          <w:rPr>
            <w:noProof/>
            <w:webHidden/>
          </w:rPr>
          <w:fldChar w:fldCharType="begin"/>
        </w:r>
        <w:r>
          <w:rPr>
            <w:noProof/>
            <w:webHidden/>
          </w:rPr>
          <w:instrText xml:space="preserve"> PAGEREF _Toc387241477 \h </w:instrText>
        </w:r>
        <w:r>
          <w:rPr>
            <w:noProof/>
            <w:webHidden/>
          </w:rPr>
        </w:r>
        <w:r>
          <w:rPr>
            <w:noProof/>
            <w:webHidden/>
          </w:rPr>
          <w:fldChar w:fldCharType="separate"/>
        </w:r>
        <w:r>
          <w:rPr>
            <w:noProof/>
            <w:webHidden/>
          </w:rPr>
          <w:t>6</w:t>
        </w:r>
        <w:r>
          <w:rPr>
            <w:noProof/>
            <w:webHidden/>
          </w:rPr>
          <w:fldChar w:fldCharType="end"/>
        </w:r>
      </w:hyperlink>
    </w:p>
    <w:p w:rsidR="006F6491" w:rsidRDefault="006F6491">
      <w:pPr>
        <w:pStyle w:val="TOC2"/>
        <w:tabs>
          <w:tab w:val="left" w:pos="720"/>
          <w:tab w:val="right" w:leader="dot" w:pos="8976"/>
        </w:tabs>
        <w:rPr>
          <w:rFonts w:asciiTheme="minorHAnsi" w:eastAsiaTheme="minorEastAsia" w:hAnsiTheme="minorHAnsi" w:cstheme="minorBidi"/>
          <w:noProof/>
          <w:sz w:val="22"/>
          <w:szCs w:val="22"/>
        </w:rPr>
      </w:pPr>
      <w:hyperlink w:anchor="_Toc387241478" w:history="1">
        <w:r w:rsidRPr="00ED1555">
          <w:rPr>
            <w:rStyle w:val="Hyperlink"/>
            <w:noProof/>
          </w:rPr>
          <w:t>1.7</w:t>
        </w:r>
        <w:r>
          <w:rPr>
            <w:rFonts w:asciiTheme="minorHAnsi" w:eastAsiaTheme="minorEastAsia" w:hAnsiTheme="minorHAnsi" w:cstheme="minorBidi"/>
            <w:noProof/>
            <w:sz w:val="22"/>
            <w:szCs w:val="22"/>
          </w:rPr>
          <w:tab/>
        </w:r>
        <w:r w:rsidRPr="00ED1555">
          <w:rPr>
            <w:rStyle w:val="Hyperlink"/>
            <w:noProof/>
          </w:rPr>
          <w:t>Cohort Reproduction – Disturbance Interactions</w:t>
        </w:r>
        <w:r>
          <w:rPr>
            <w:noProof/>
            <w:webHidden/>
          </w:rPr>
          <w:tab/>
        </w:r>
        <w:r>
          <w:rPr>
            <w:noProof/>
            <w:webHidden/>
          </w:rPr>
          <w:fldChar w:fldCharType="begin"/>
        </w:r>
        <w:r>
          <w:rPr>
            <w:noProof/>
            <w:webHidden/>
          </w:rPr>
          <w:instrText xml:space="preserve"> PAGEREF _Toc387241478 \h </w:instrText>
        </w:r>
        <w:r>
          <w:rPr>
            <w:noProof/>
            <w:webHidden/>
          </w:rPr>
        </w:r>
        <w:r>
          <w:rPr>
            <w:noProof/>
            <w:webHidden/>
          </w:rPr>
          <w:fldChar w:fldCharType="separate"/>
        </w:r>
        <w:r>
          <w:rPr>
            <w:noProof/>
            <w:webHidden/>
          </w:rPr>
          <w:t>6</w:t>
        </w:r>
        <w:r>
          <w:rPr>
            <w:noProof/>
            <w:webHidden/>
          </w:rPr>
          <w:fldChar w:fldCharType="end"/>
        </w:r>
      </w:hyperlink>
    </w:p>
    <w:p w:rsidR="006F6491" w:rsidRDefault="006F6491">
      <w:pPr>
        <w:pStyle w:val="TOC2"/>
        <w:tabs>
          <w:tab w:val="left" w:pos="720"/>
          <w:tab w:val="right" w:leader="dot" w:pos="8976"/>
        </w:tabs>
        <w:rPr>
          <w:rFonts w:asciiTheme="minorHAnsi" w:eastAsiaTheme="minorEastAsia" w:hAnsiTheme="minorHAnsi" w:cstheme="minorBidi"/>
          <w:noProof/>
          <w:sz w:val="22"/>
          <w:szCs w:val="22"/>
        </w:rPr>
      </w:pPr>
      <w:hyperlink w:anchor="_Toc387241479" w:history="1">
        <w:r w:rsidRPr="00ED1555">
          <w:rPr>
            <w:rStyle w:val="Hyperlink"/>
            <w:noProof/>
          </w:rPr>
          <w:t>1.8</w:t>
        </w:r>
        <w:r>
          <w:rPr>
            <w:rFonts w:asciiTheme="minorHAnsi" w:eastAsiaTheme="minorEastAsia" w:hAnsiTheme="minorHAnsi" w:cstheme="minorBidi"/>
            <w:noProof/>
            <w:sz w:val="22"/>
            <w:szCs w:val="22"/>
          </w:rPr>
          <w:tab/>
        </w:r>
        <w:r w:rsidRPr="00ED1555">
          <w:rPr>
            <w:rStyle w:val="Hyperlink"/>
            <w:noProof/>
          </w:rPr>
          <w:t>Cohort Reproduction – Initial Biomass</w:t>
        </w:r>
        <w:r>
          <w:rPr>
            <w:noProof/>
            <w:webHidden/>
          </w:rPr>
          <w:tab/>
        </w:r>
        <w:r>
          <w:rPr>
            <w:noProof/>
            <w:webHidden/>
          </w:rPr>
          <w:fldChar w:fldCharType="begin"/>
        </w:r>
        <w:r>
          <w:rPr>
            <w:noProof/>
            <w:webHidden/>
          </w:rPr>
          <w:instrText xml:space="preserve"> PAGEREF _Toc387241479 \h </w:instrText>
        </w:r>
        <w:r>
          <w:rPr>
            <w:noProof/>
            <w:webHidden/>
          </w:rPr>
        </w:r>
        <w:r>
          <w:rPr>
            <w:noProof/>
            <w:webHidden/>
          </w:rPr>
          <w:fldChar w:fldCharType="separate"/>
        </w:r>
        <w:r>
          <w:rPr>
            <w:noProof/>
            <w:webHidden/>
          </w:rPr>
          <w:t>6</w:t>
        </w:r>
        <w:r>
          <w:rPr>
            <w:noProof/>
            <w:webHidden/>
          </w:rPr>
          <w:fldChar w:fldCharType="end"/>
        </w:r>
      </w:hyperlink>
    </w:p>
    <w:p w:rsidR="006F6491" w:rsidRDefault="006F6491">
      <w:pPr>
        <w:pStyle w:val="TOC2"/>
        <w:tabs>
          <w:tab w:val="left" w:pos="720"/>
          <w:tab w:val="right" w:leader="dot" w:pos="8976"/>
        </w:tabs>
        <w:rPr>
          <w:rFonts w:asciiTheme="minorHAnsi" w:eastAsiaTheme="minorEastAsia" w:hAnsiTheme="minorHAnsi" w:cstheme="minorBidi"/>
          <w:noProof/>
          <w:sz w:val="22"/>
          <w:szCs w:val="22"/>
        </w:rPr>
      </w:pPr>
      <w:hyperlink w:anchor="_Toc387241480" w:history="1">
        <w:r w:rsidRPr="00ED1555">
          <w:rPr>
            <w:rStyle w:val="Hyperlink"/>
            <w:noProof/>
          </w:rPr>
          <w:t>1.9</w:t>
        </w:r>
        <w:r>
          <w:rPr>
            <w:rFonts w:asciiTheme="minorHAnsi" w:eastAsiaTheme="minorEastAsia" w:hAnsiTheme="minorHAnsi" w:cstheme="minorBidi"/>
            <w:noProof/>
            <w:sz w:val="22"/>
            <w:szCs w:val="22"/>
          </w:rPr>
          <w:tab/>
        </w:r>
        <w:r w:rsidRPr="00ED1555">
          <w:rPr>
            <w:rStyle w:val="Hyperlink"/>
            <w:noProof/>
          </w:rPr>
          <w:t>Cohort Senescence and Mortality</w:t>
        </w:r>
        <w:r>
          <w:rPr>
            <w:noProof/>
            <w:webHidden/>
          </w:rPr>
          <w:tab/>
        </w:r>
        <w:r>
          <w:rPr>
            <w:noProof/>
            <w:webHidden/>
          </w:rPr>
          <w:fldChar w:fldCharType="begin"/>
        </w:r>
        <w:r>
          <w:rPr>
            <w:noProof/>
            <w:webHidden/>
          </w:rPr>
          <w:instrText xml:space="preserve"> PAGEREF _Toc387241480 \h </w:instrText>
        </w:r>
        <w:r>
          <w:rPr>
            <w:noProof/>
            <w:webHidden/>
          </w:rPr>
        </w:r>
        <w:r>
          <w:rPr>
            <w:noProof/>
            <w:webHidden/>
          </w:rPr>
          <w:fldChar w:fldCharType="separate"/>
        </w:r>
        <w:r>
          <w:rPr>
            <w:noProof/>
            <w:webHidden/>
          </w:rPr>
          <w:t>6</w:t>
        </w:r>
        <w:r>
          <w:rPr>
            <w:noProof/>
            <w:webHidden/>
          </w:rPr>
          <w:fldChar w:fldCharType="end"/>
        </w:r>
      </w:hyperlink>
    </w:p>
    <w:p w:rsidR="006F6491" w:rsidRDefault="006F6491">
      <w:pPr>
        <w:pStyle w:val="TOC2"/>
        <w:tabs>
          <w:tab w:val="left" w:pos="960"/>
          <w:tab w:val="right" w:leader="dot" w:pos="8976"/>
        </w:tabs>
        <w:rPr>
          <w:rFonts w:asciiTheme="minorHAnsi" w:eastAsiaTheme="minorEastAsia" w:hAnsiTheme="minorHAnsi" w:cstheme="minorBidi"/>
          <w:noProof/>
          <w:sz w:val="22"/>
          <w:szCs w:val="22"/>
        </w:rPr>
      </w:pPr>
      <w:hyperlink w:anchor="_Toc387241481" w:history="1">
        <w:r w:rsidRPr="00ED1555">
          <w:rPr>
            <w:rStyle w:val="Hyperlink"/>
            <w:noProof/>
          </w:rPr>
          <w:t>1.10</w:t>
        </w:r>
        <w:r>
          <w:rPr>
            <w:rFonts w:asciiTheme="minorHAnsi" w:eastAsiaTheme="minorEastAsia" w:hAnsiTheme="minorHAnsi" w:cstheme="minorBidi"/>
            <w:noProof/>
            <w:sz w:val="22"/>
            <w:szCs w:val="22"/>
          </w:rPr>
          <w:tab/>
        </w:r>
        <w:r w:rsidRPr="00ED1555">
          <w:rPr>
            <w:rStyle w:val="Hyperlink"/>
            <w:noProof/>
          </w:rPr>
          <w:t>Major Releases</w:t>
        </w:r>
        <w:r>
          <w:rPr>
            <w:noProof/>
            <w:webHidden/>
          </w:rPr>
          <w:tab/>
        </w:r>
        <w:r>
          <w:rPr>
            <w:noProof/>
            <w:webHidden/>
          </w:rPr>
          <w:fldChar w:fldCharType="begin"/>
        </w:r>
        <w:r>
          <w:rPr>
            <w:noProof/>
            <w:webHidden/>
          </w:rPr>
          <w:instrText xml:space="preserve"> PAGEREF _Toc387241481 \h </w:instrText>
        </w:r>
        <w:r>
          <w:rPr>
            <w:noProof/>
            <w:webHidden/>
          </w:rPr>
        </w:r>
        <w:r>
          <w:rPr>
            <w:noProof/>
            <w:webHidden/>
          </w:rPr>
          <w:fldChar w:fldCharType="separate"/>
        </w:r>
        <w:r>
          <w:rPr>
            <w:noProof/>
            <w:webHidden/>
          </w:rPr>
          <w:t>7</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482" w:history="1">
        <w:r w:rsidRPr="00ED1555">
          <w:rPr>
            <w:rStyle w:val="Hyperlink"/>
            <w:noProof/>
          </w:rPr>
          <w:t>1.10.1</w:t>
        </w:r>
        <w:r>
          <w:rPr>
            <w:rFonts w:asciiTheme="minorHAnsi" w:eastAsiaTheme="minorEastAsia" w:hAnsiTheme="minorHAnsi" w:cstheme="minorBidi"/>
            <w:i w:val="0"/>
            <w:iCs w:val="0"/>
            <w:noProof/>
            <w:sz w:val="22"/>
            <w:szCs w:val="22"/>
          </w:rPr>
          <w:tab/>
        </w:r>
        <w:r w:rsidRPr="00ED1555">
          <w:rPr>
            <w:rStyle w:val="Hyperlink"/>
            <w:noProof/>
          </w:rPr>
          <w:t>Version 3.1</w:t>
        </w:r>
        <w:r>
          <w:rPr>
            <w:noProof/>
            <w:webHidden/>
          </w:rPr>
          <w:tab/>
        </w:r>
        <w:r>
          <w:rPr>
            <w:noProof/>
            <w:webHidden/>
          </w:rPr>
          <w:fldChar w:fldCharType="begin"/>
        </w:r>
        <w:r>
          <w:rPr>
            <w:noProof/>
            <w:webHidden/>
          </w:rPr>
          <w:instrText xml:space="preserve"> PAGEREF _Toc387241482 \h </w:instrText>
        </w:r>
        <w:r>
          <w:rPr>
            <w:noProof/>
            <w:webHidden/>
          </w:rPr>
        </w:r>
        <w:r>
          <w:rPr>
            <w:noProof/>
            <w:webHidden/>
          </w:rPr>
          <w:fldChar w:fldCharType="separate"/>
        </w:r>
        <w:r>
          <w:rPr>
            <w:noProof/>
            <w:webHidden/>
          </w:rPr>
          <w:t>7</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484" w:history="1">
        <w:r w:rsidRPr="00ED1555">
          <w:rPr>
            <w:rStyle w:val="Hyperlink"/>
            <w:noProof/>
          </w:rPr>
          <w:t>1.10.2</w:t>
        </w:r>
        <w:r>
          <w:rPr>
            <w:rFonts w:asciiTheme="minorHAnsi" w:eastAsiaTheme="minorEastAsia" w:hAnsiTheme="minorHAnsi" w:cstheme="minorBidi"/>
            <w:i w:val="0"/>
            <w:iCs w:val="0"/>
            <w:noProof/>
            <w:sz w:val="22"/>
            <w:szCs w:val="22"/>
          </w:rPr>
          <w:tab/>
        </w:r>
        <w:r w:rsidRPr="00ED1555">
          <w:rPr>
            <w:rStyle w:val="Hyperlink"/>
            <w:noProof/>
          </w:rPr>
          <w:t>Version 3.1</w:t>
        </w:r>
        <w:r>
          <w:rPr>
            <w:noProof/>
            <w:webHidden/>
          </w:rPr>
          <w:tab/>
        </w:r>
        <w:r>
          <w:rPr>
            <w:noProof/>
            <w:webHidden/>
          </w:rPr>
          <w:fldChar w:fldCharType="begin"/>
        </w:r>
        <w:r>
          <w:rPr>
            <w:noProof/>
            <w:webHidden/>
          </w:rPr>
          <w:instrText xml:space="preserve"> PAGEREF _Toc387241484 \h </w:instrText>
        </w:r>
        <w:r>
          <w:rPr>
            <w:noProof/>
            <w:webHidden/>
          </w:rPr>
        </w:r>
        <w:r>
          <w:rPr>
            <w:noProof/>
            <w:webHidden/>
          </w:rPr>
          <w:fldChar w:fldCharType="separate"/>
        </w:r>
        <w:r>
          <w:rPr>
            <w:noProof/>
            <w:webHidden/>
          </w:rPr>
          <w:t>7</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485" w:history="1">
        <w:r w:rsidRPr="00ED1555">
          <w:rPr>
            <w:rStyle w:val="Hyperlink"/>
            <w:noProof/>
          </w:rPr>
          <w:t>1.10.3</w:t>
        </w:r>
        <w:r>
          <w:rPr>
            <w:rFonts w:asciiTheme="minorHAnsi" w:eastAsiaTheme="minorEastAsia" w:hAnsiTheme="minorHAnsi" w:cstheme="minorBidi"/>
            <w:i w:val="0"/>
            <w:iCs w:val="0"/>
            <w:noProof/>
            <w:sz w:val="22"/>
            <w:szCs w:val="22"/>
          </w:rPr>
          <w:tab/>
        </w:r>
        <w:r w:rsidRPr="00ED1555">
          <w:rPr>
            <w:rStyle w:val="Hyperlink"/>
            <w:noProof/>
          </w:rPr>
          <w:t>Version 3.0</w:t>
        </w:r>
        <w:r>
          <w:rPr>
            <w:noProof/>
            <w:webHidden/>
          </w:rPr>
          <w:tab/>
        </w:r>
        <w:r>
          <w:rPr>
            <w:noProof/>
            <w:webHidden/>
          </w:rPr>
          <w:fldChar w:fldCharType="begin"/>
        </w:r>
        <w:r>
          <w:rPr>
            <w:noProof/>
            <w:webHidden/>
          </w:rPr>
          <w:instrText xml:space="preserve"> PAGEREF _Toc387241485 \h </w:instrText>
        </w:r>
        <w:r>
          <w:rPr>
            <w:noProof/>
            <w:webHidden/>
          </w:rPr>
        </w:r>
        <w:r>
          <w:rPr>
            <w:noProof/>
            <w:webHidden/>
          </w:rPr>
          <w:fldChar w:fldCharType="separate"/>
        </w:r>
        <w:r>
          <w:rPr>
            <w:noProof/>
            <w:webHidden/>
          </w:rPr>
          <w:t>7</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486" w:history="1">
        <w:r w:rsidRPr="00ED1555">
          <w:rPr>
            <w:rStyle w:val="Hyperlink"/>
            <w:noProof/>
          </w:rPr>
          <w:t>1.10.4</w:t>
        </w:r>
        <w:r>
          <w:rPr>
            <w:rFonts w:asciiTheme="minorHAnsi" w:eastAsiaTheme="minorEastAsia" w:hAnsiTheme="minorHAnsi" w:cstheme="minorBidi"/>
            <w:i w:val="0"/>
            <w:iCs w:val="0"/>
            <w:noProof/>
            <w:sz w:val="22"/>
            <w:szCs w:val="22"/>
          </w:rPr>
          <w:tab/>
        </w:r>
        <w:r w:rsidRPr="00ED1555">
          <w:rPr>
            <w:rStyle w:val="Hyperlink"/>
            <w:noProof/>
          </w:rPr>
          <w:t>Version 2.0</w:t>
        </w:r>
        <w:r>
          <w:rPr>
            <w:noProof/>
            <w:webHidden/>
          </w:rPr>
          <w:tab/>
        </w:r>
        <w:r>
          <w:rPr>
            <w:noProof/>
            <w:webHidden/>
          </w:rPr>
          <w:fldChar w:fldCharType="begin"/>
        </w:r>
        <w:r>
          <w:rPr>
            <w:noProof/>
            <w:webHidden/>
          </w:rPr>
          <w:instrText xml:space="preserve"> PAGEREF _Toc387241486 \h </w:instrText>
        </w:r>
        <w:r>
          <w:rPr>
            <w:noProof/>
            <w:webHidden/>
          </w:rPr>
        </w:r>
        <w:r>
          <w:rPr>
            <w:noProof/>
            <w:webHidden/>
          </w:rPr>
          <w:fldChar w:fldCharType="separate"/>
        </w:r>
        <w:r>
          <w:rPr>
            <w:noProof/>
            <w:webHidden/>
          </w:rPr>
          <w:t>10</w:t>
        </w:r>
        <w:r>
          <w:rPr>
            <w:noProof/>
            <w:webHidden/>
          </w:rPr>
          <w:fldChar w:fldCharType="end"/>
        </w:r>
      </w:hyperlink>
    </w:p>
    <w:p w:rsidR="006F6491" w:rsidRDefault="006F6491">
      <w:pPr>
        <w:pStyle w:val="TOC2"/>
        <w:tabs>
          <w:tab w:val="left" w:pos="960"/>
          <w:tab w:val="right" w:leader="dot" w:pos="8976"/>
        </w:tabs>
        <w:rPr>
          <w:rFonts w:asciiTheme="minorHAnsi" w:eastAsiaTheme="minorEastAsia" w:hAnsiTheme="minorHAnsi" w:cstheme="minorBidi"/>
          <w:noProof/>
          <w:sz w:val="22"/>
          <w:szCs w:val="22"/>
        </w:rPr>
      </w:pPr>
      <w:hyperlink w:anchor="_Toc387241487" w:history="1">
        <w:r w:rsidRPr="00ED1555">
          <w:rPr>
            <w:rStyle w:val="Hyperlink"/>
            <w:noProof/>
          </w:rPr>
          <w:t>1.11</w:t>
        </w:r>
        <w:r>
          <w:rPr>
            <w:rFonts w:asciiTheme="minorHAnsi" w:eastAsiaTheme="minorEastAsia" w:hAnsiTheme="minorHAnsi" w:cstheme="minorBidi"/>
            <w:noProof/>
            <w:sz w:val="22"/>
            <w:szCs w:val="22"/>
          </w:rPr>
          <w:tab/>
        </w:r>
        <w:r w:rsidRPr="00ED1555">
          <w:rPr>
            <w:rStyle w:val="Hyperlink"/>
            <w:noProof/>
          </w:rPr>
          <w:t>Minor Releases</w:t>
        </w:r>
        <w:r>
          <w:rPr>
            <w:noProof/>
            <w:webHidden/>
          </w:rPr>
          <w:tab/>
        </w:r>
        <w:r>
          <w:rPr>
            <w:noProof/>
            <w:webHidden/>
          </w:rPr>
          <w:fldChar w:fldCharType="begin"/>
        </w:r>
        <w:r>
          <w:rPr>
            <w:noProof/>
            <w:webHidden/>
          </w:rPr>
          <w:instrText xml:space="preserve"> PAGEREF _Toc387241487 \h </w:instrText>
        </w:r>
        <w:r>
          <w:rPr>
            <w:noProof/>
            <w:webHidden/>
          </w:rPr>
        </w:r>
        <w:r>
          <w:rPr>
            <w:noProof/>
            <w:webHidden/>
          </w:rPr>
          <w:fldChar w:fldCharType="separate"/>
        </w:r>
        <w:r>
          <w:rPr>
            <w:noProof/>
            <w:webHidden/>
          </w:rPr>
          <w:t>10</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488" w:history="1">
        <w:r w:rsidRPr="00ED1555">
          <w:rPr>
            <w:rStyle w:val="Hyperlink"/>
            <w:noProof/>
          </w:rPr>
          <w:t>1.11.1</w:t>
        </w:r>
        <w:r>
          <w:rPr>
            <w:rFonts w:asciiTheme="minorHAnsi" w:eastAsiaTheme="minorEastAsia" w:hAnsiTheme="minorHAnsi" w:cstheme="minorBidi"/>
            <w:i w:val="0"/>
            <w:iCs w:val="0"/>
            <w:noProof/>
            <w:sz w:val="22"/>
            <w:szCs w:val="22"/>
          </w:rPr>
          <w:tab/>
        </w:r>
        <w:r w:rsidRPr="00ED1555">
          <w:rPr>
            <w:rStyle w:val="Hyperlink"/>
            <w:noProof/>
          </w:rPr>
          <w:t>Version 3.1.1</w:t>
        </w:r>
        <w:r>
          <w:rPr>
            <w:noProof/>
            <w:webHidden/>
          </w:rPr>
          <w:tab/>
        </w:r>
        <w:r>
          <w:rPr>
            <w:noProof/>
            <w:webHidden/>
          </w:rPr>
          <w:fldChar w:fldCharType="begin"/>
        </w:r>
        <w:r>
          <w:rPr>
            <w:noProof/>
            <w:webHidden/>
          </w:rPr>
          <w:instrText xml:space="preserve"> PAGEREF _Toc387241488 \h </w:instrText>
        </w:r>
        <w:r>
          <w:rPr>
            <w:noProof/>
            <w:webHidden/>
          </w:rPr>
        </w:r>
        <w:r>
          <w:rPr>
            <w:noProof/>
            <w:webHidden/>
          </w:rPr>
          <w:fldChar w:fldCharType="separate"/>
        </w:r>
        <w:r>
          <w:rPr>
            <w:noProof/>
            <w:webHidden/>
          </w:rPr>
          <w:t>10</w:t>
        </w:r>
        <w:r>
          <w:rPr>
            <w:noProof/>
            <w:webHidden/>
          </w:rPr>
          <w:fldChar w:fldCharType="end"/>
        </w:r>
      </w:hyperlink>
    </w:p>
    <w:p w:rsidR="006F6491" w:rsidRDefault="006F6491">
      <w:pPr>
        <w:pStyle w:val="TOC2"/>
        <w:tabs>
          <w:tab w:val="left" w:pos="960"/>
          <w:tab w:val="right" w:leader="dot" w:pos="8976"/>
        </w:tabs>
        <w:rPr>
          <w:rFonts w:asciiTheme="minorHAnsi" w:eastAsiaTheme="minorEastAsia" w:hAnsiTheme="minorHAnsi" w:cstheme="minorBidi"/>
          <w:noProof/>
          <w:sz w:val="22"/>
          <w:szCs w:val="22"/>
        </w:rPr>
      </w:pPr>
      <w:hyperlink w:anchor="_Toc387241489" w:history="1">
        <w:r w:rsidRPr="00ED1555">
          <w:rPr>
            <w:rStyle w:val="Hyperlink"/>
            <w:noProof/>
          </w:rPr>
          <w:t>1.12</w:t>
        </w:r>
        <w:r>
          <w:rPr>
            <w:rFonts w:asciiTheme="minorHAnsi" w:eastAsiaTheme="minorEastAsia" w:hAnsiTheme="minorHAnsi" w:cstheme="minorBidi"/>
            <w:noProof/>
            <w:sz w:val="22"/>
            <w:szCs w:val="22"/>
          </w:rPr>
          <w:tab/>
        </w:r>
        <w:r w:rsidRPr="00ED1555">
          <w:rPr>
            <w:rStyle w:val="Hyperlink"/>
            <w:noProof/>
          </w:rPr>
          <w:t>References</w:t>
        </w:r>
        <w:r>
          <w:rPr>
            <w:noProof/>
            <w:webHidden/>
          </w:rPr>
          <w:tab/>
        </w:r>
        <w:r>
          <w:rPr>
            <w:noProof/>
            <w:webHidden/>
          </w:rPr>
          <w:fldChar w:fldCharType="begin"/>
        </w:r>
        <w:r>
          <w:rPr>
            <w:noProof/>
            <w:webHidden/>
          </w:rPr>
          <w:instrText xml:space="preserve"> PAGEREF _Toc387241489 \h </w:instrText>
        </w:r>
        <w:r>
          <w:rPr>
            <w:noProof/>
            <w:webHidden/>
          </w:rPr>
        </w:r>
        <w:r>
          <w:rPr>
            <w:noProof/>
            <w:webHidden/>
          </w:rPr>
          <w:fldChar w:fldCharType="separate"/>
        </w:r>
        <w:r>
          <w:rPr>
            <w:noProof/>
            <w:webHidden/>
          </w:rPr>
          <w:t>10</w:t>
        </w:r>
        <w:r>
          <w:rPr>
            <w:noProof/>
            <w:webHidden/>
          </w:rPr>
          <w:fldChar w:fldCharType="end"/>
        </w:r>
      </w:hyperlink>
    </w:p>
    <w:p w:rsidR="006F6491" w:rsidRDefault="006F6491">
      <w:pPr>
        <w:pStyle w:val="TOC2"/>
        <w:tabs>
          <w:tab w:val="left" w:pos="960"/>
          <w:tab w:val="right" w:leader="dot" w:pos="8976"/>
        </w:tabs>
        <w:rPr>
          <w:rFonts w:asciiTheme="minorHAnsi" w:eastAsiaTheme="minorEastAsia" w:hAnsiTheme="minorHAnsi" w:cstheme="minorBidi"/>
          <w:noProof/>
          <w:sz w:val="22"/>
          <w:szCs w:val="22"/>
        </w:rPr>
      </w:pPr>
      <w:hyperlink w:anchor="_Toc387241490" w:history="1">
        <w:r w:rsidRPr="00ED1555">
          <w:rPr>
            <w:rStyle w:val="Hyperlink"/>
            <w:noProof/>
          </w:rPr>
          <w:t>1.13</w:t>
        </w:r>
        <w:r>
          <w:rPr>
            <w:rFonts w:asciiTheme="minorHAnsi" w:eastAsiaTheme="minorEastAsia" w:hAnsiTheme="minorHAnsi" w:cstheme="minorBidi"/>
            <w:noProof/>
            <w:sz w:val="22"/>
            <w:szCs w:val="22"/>
          </w:rPr>
          <w:tab/>
        </w:r>
        <w:r w:rsidRPr="00ED1555">
          <w:rPr>
            <w:rStyle w:val="Hyperlink"/>
            <w:noProof/>
          </w:rPr>
          <w:t>Acknowledgments</w:t>
        </w:r>
        <w:r>
          <w:rPr>
            <w:noProof/>
            <w:webHidden/>
          </w:rPr>
          <w:tab/>
        </w:r>
        <w:r>
          <w:rPr>
            <w:noProof/>
            <w:webHidden/>
          </w:rPr>
          <w:fldChar w:fldCharType="begin"/>
        </w:r>
        <w:r>
          <w:rPr>
            <w:noProof/>
            <w:webHidden/>
          </w:rPr>
          <w:instrText xml:space="preserve"> PAGEREF _Toc387241490 \h </w:instrText>
        </w:r>
        <w:r>
          <w:rPr>
            <w:noProof/>
            <w:webHidden/>
          </w:rPr>
        </w:r>
        <w:r>
          <w:rPr>
            <w:noProof/>
            <w:webHidden/>
          </w:rPr>
          <w:fldChar w:fldCharType="separate"/>
        </w:r>
        <w:r>
          <w:rPr>
            <w:noProof/>
            <w:webHidden/>
          </w:rPr>
          <w:t>12</w:t>
        </w:r>
        <w:r>
          <w:rPr>
            <w:noProof/>
            <w:webHidden/>
          </w:rPr>
          <w:fldChar w:fldCharType="end"/>
        </w:r>
      </w:hyperlink>
    </w:p>
    <w:p w:rsidR="006F6491" w:rsidRDefault="006F649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7241491" w:history="1">
        <w:r w:rsidRPr="00ED1555">
          <w:rPr>
            <w:rStyle w:val="Hyperlink"/>
            <w:noProof/>
          </w:rPr>
          <w:t>2</w:t>
        </w:r>
        <w:r>
          <w:rPr>
            <w:rFonts w:asciiTheme="minorHAnsi" w:eastAsiaTheme="minorEastAsia" w:hAnsiTheme="minorHAnsi" w:cstheme="minorBidi"/>
            <w:b w:val="0"/>
            <w:bCs w:val="0"/>
            <w:caps w:val="0"/>
            <w:noProof/>
            <w:sz w:val="22"/>
            <w:szCs w:val="22"/>
          </w:rPr>
          <w:tab/>
        </w:r>
        <w:r w:rsidRPr="00ED1555">
          <w:rPr>
            <w:rStyle w:val="Hyperlink"/>
            <w:noProof/>
          </w:rPr>
          <w:t>Succession Input File</w:t>
        </w:r>
        <w:r>
          <w:rPr>
            <w:noProof/>
            <w:webHidden/>
          </w:rPr>
          <w:tab/>
        </w:r>
        <w:r>
          <w:rPr>
            <w:noProof/>
            <w:webHidden/>
          </w:rPr>
          <w:fldChar w:fldCharType="begin"/>
        </w:r>
        <w:r>
          <w:rPr>
            <w:noProof/>
            <w:webHidden/>
          </w:rPr>
          <w:instrText xml:space="preserve"> PAGEREF _Toc387241491 \h </w:instrText>
        </w:r>
        <w:r>
          <w:rPr>
            <w:noProof/>
            <w:webHidden/>
          </w:rPr>
        </w:r>
        <w:r>
          <w:rPr>
            <w:noProof/>
            <w:webHidden/>
          </w:rPr>
          <w:fldChar w:fldCharType="separate"/>
        </w:r>
        <w:r>
          <w:rPr>
            <w:noProof/>
            <w:webHidden/>
          </w:rPr>
          <w:t>13</w:t>
        </w:r>
        <w:r>
          <w:rPr>
            <w:noProof/>
            <w:webHidden/>
          </w:rPr>
          <w:fldChar w:fldCharType="end"/>
        </w:r>
      </w:hyperlink>
    </w:p>
    <w:p w:rsidR="006F6491" w:rsidRDefault="006F6491">
      <w:pPr>
        <w:pStyle w:val="TOC2"/>
        <w:tabs>
          <w:tab w:val="left" w:pos="720"/>
          <w:tab w:val="right" w:leader="dot" w:pos="8976"/>
        </w:tabs>
        <w:rPr>
          <w:rFonts w:asciiTheme="minorHAnsi" w:eastAsiaTheme="minorEastAsia" w:hAnsiTheme="minorHAnsi" w:cstheme="minorBidi"/>
          <w:noProof/>
          <w:sz w:val="22"/>
          <w:szCs w:val="22"/>
        </w:rPr>
      </w:pPr>
      <w:hyperlink w:anchor="_Toc387241492" w:history="1">
        <w:r w:rsidRPr="00ED1555">
          <w:rPr>
            <w:rStyle w:val="Hyperlink"/>
            <w:noProof/>
          </w:rPr>
          <w:t>2.1</w:t>
        </w:r>
        <w:r>
          <w:rPr>
            <w:rFonts w:asciiTheme="minorHAnsi" w:eastAsiaTheme="minorEastAsia" w:hAnsiTheme="minorHAnsi" w:cstheme="minorBidi"/>
            <w:noProof/>
            <w:sz w:val="22"/>
            <w:szCs w:val="22"/>
          </w:rPr>
          <w:tab/>
        </w:r>
        <w:r w:rsidRPr="00ED1555">
          <w:rPr>
            <w:rStyle w:val="Hyperlink"/>
            <w:noProof/>
          </w:rPr>
          <w:t>LandisData</w:t>
        </w:r>
        <w:r>
          <w:rPr>
            <w:noProof/>
            <w:webHidden/>
          </w:rPr>
          <w:tab/>
        </w:r>
        <w:r>
          <w:rPr>
            <w:noProof/>
            <w:webHidden/>
          </w:rPr>
          <w:fldChar w:fldCharType="begin"/>
        </w:r>
        <w:r>
          <w:rPr>
            <w:noProof/>
            <w:webHidden/>
          </w:rPr>
          <w:instrText xml:space="preserve"> PAGEREF _Toc387241492 \h </w:instrText>
        </w:r>
        <w:r>
          <w:rPr>
            <w:noProof/>
            <w:webHidden/>
          </w:rPr>
        </w:r>
        <w:r>
          <w:rPr>
            <w:noProof/>
            <w:webHidden/>
          </w:rPr>
          <w:fldChar w:fldCharType="separate"/>
        </w:r>
        <w:r>
          <w:rPr>
            <w:noProof/>
            <w:webHidden/>
          </w:rPr>
          <w:t>13</w:t>
        </w:r>
        <w:r>
          <w:rPr>
            <w:noProof/>
            <w:webHidden/>
          </w:rPr>
          <w:fldChar w:fldCharType="end"/>
        </w:r>
      </w:hyperlink>
    </w:p>
    <w:p w:rsidR="006F6491" w:rsidRDefault="006F6491">
      <w:pPr>
        <w:pStyle w:val="TOC2"/>
        <w:tabs>
          <w:tab w:val="left" w:pos="720"/>
          <w:tab w:val="right" w:leader="dot" w:pos="8976"/>
        </w:tabs>
        <w:rPr>
          <w:rFonts w:asciiTheme="minorHAnsi" w:eastAsiaTheme="minorEastAsia" w:hAnsiTheme="minorHAnsi" w:cstheme="minorBidi"/>
          <w:noProof/>
          <w:sz w:val="22"/>
          <w:szCs w:val="22"/>
        </w:rPr>
      </w:pPr>
      <w:hyperlink w:anchor="_Toc387241493" w:history="1">
        <w:r w:rsidRPr="00ED1555">
          <w:rPr>
            <w:rStyle w:val="Hyperlink"/>
            <w:noProof/>
          </w:rPr>
          <w:t>2.2</w:t>
        </w:r>
        <w:r>
          <w:rPr>
            <w:rFonts w:asciiTheme="minorHAnsi" w:eastAsiaTheme="minorEastAsia" w:hAnsiTheme="minorHAnsi" w:cstheme="minorBidi"/>
            <w:noProof/>
            <w:sz w:val="22"/>
            <w:szCs w:val="22"/>
          </w:rPr>
          <w:tab/>
        </w:r>
        <w:r w:rsidRPr="00ED1555">
          <w:rPr>
            <w:rStyle w:val="Hyperlink"/>
            <w:noProof/>
          </w:rPr>
          <w:t>Timestep</w:t>
        </w:r>
        <w:r>
          <w:rPr>
            <w:noProof/>
            <w:webHidden/>
          </w:rPr>
          <w:tab/>
        </w:r>
        <w:r>
          <w:rPr>
            <w:noProof/>
            <w:webHidden/>
          </w:rPr>
          <w:fldChar w:fldCharType="begin"/>
        </w:r>
        <w:r>
          <w:rPr>
            <w:noProof/>
            <w:webHidden/>
          </w:rPr>
          <w:instrText xml:space="preserve"> PAGEREF _Toc387241493 \h </w:instrText>
        </w:r>
        <w:r>
          <w:rPr>
            <w:noProof/>
            <w:webHidden/>
          </w:rPr>
        </w:r>
        <w:r>
          <w:rPr>
            <w:noProof/>
            <w:webHidden/>
          </w:rPr>
          <w:fldChar w:fldCharType="separate"/>
        </w:r>
        <w:r>
          <w:rPr>
            <w:noProof/>
            <w:webHidden/>
          </w:rPr>
          <w:t>13</w:t>
        </w:r>
        <w:r>
          <w:rPr>
            <w:noProof/>
            <w:webHidden/>
          </w:rPr>
          <w:fldChar w:fldCharType="end"/>
        </w:r>
      </w:hyperlink>
    </w:p>
    <w:p w:rsidR="006F6491" w:rsidRDefault="006F6491">
      <w:pPr>
        <w:pStyle w:val="TOC2"/>
        <w:tabs>
          <w:tab w:val="left" w:pos="720"/>
          <w:tab w:val="right" w:leader="dot" w:pos="8976"/>
        </w:tabs>
        <w:rPr>
          <w:rFonts w:asciiTheme="minorHAnsi" w:eastAsiaTheme="minorEastAsia" w:hAnsiTheme="minorHAnsi" w:cstheme="minorBidi"/>
          <w:noProof/>
          <w:sz w:val="22"/>
          <w:szCs w:val="22"/>
        </w:rPr>
      </w:pPr>
      <w:hyperlink w:anchor="_Toc387241494" w:history="1">
        <w:r w:rsidRPr="00ED1555">
          <w:rPr>
            <w:rStyle w:val="Hyperlink"/>
            <w:noProof/>
          </w:rPr>
          <w:t>2.3</w:t>
        </w:r>
        <w:r>
          <w:rPr>
            <w:rFonts w:asciiTheme="minorHAnsi" w:eastAsiaTheme="minorEastAsia" w:hAnsiTheme="minorHAnsi" w:cstheme="minorBidi"/>
            <w:noProof/>
            <w:sz w:val="22"/>
            <w:szCs w:val="22"/>
          </w:rPr>
          <w:tab/>
        </w:r>
        <w:r w:rsidRPr="00ED1555">
          <w:rPr>
            <w:rStyle w:val="Hyperlink"/>
            <w:noProof/>
          </w:rPr>
          <w:t>SeedingAlgorithm</w:t>
        </w:r>
        <w:r>
          <w:rPr>
            <w:noProof/>
            <w:webHidden/>
          </w:rPr>
          <w:tab/>
        </w:r>
        <w:r>
          <w:rPr>
            <w:noProof/>
            <w:webHidden/>
          </w:rPr>
          <w:fldChar w:fldCharType="begin"/>
        </w:r>
        <w:r>
          <w:rPr>
            <w:noProof/>
            <w:webHidden/>
          </w:rPr>
          <w:instrText xml:space="preserve"> PAGEREF _Toc387241494 \h </w:instrText>
        </w:r>
        <w:r>
          <w:rPr>
            <w:noProof/>
            <w:webHidden/>
          </w:rPr>
        </w:r>
        <w:r>
          <w:rPr>
            <w:noProof/>
            <w:webHidden/>
          </w:rPr>
          <w:fldChar w:fldCharType="separate"/>
        </w:r>
        <w:r>
          <w:rPr>
            <w:noProof/>
            <w:webHidden/>
          </w:rPr>
          <w:t>13</w:t>
        </w:r>
        <w:r>
          <w:rPr>
            <w:noProof/>
            <w:webHidden/>
          </w:rPr>
          <w:fldChar w:fldCharType="end"/>
        </w:r>
      </w:hyperlink>
    </w:p>
    <w:p w:rsidR="006F6491" w:rsidRDefault="006F6491">
      <w:pPr>
        <w:pStyle w:val="TOC2"/>
        <w:tabs>
          <w:tab w:val="left" w:pos="720"/>
          <w:tab w:val="right" w:leader="dot" w:pos="8976"/>
        </w:tabs>
        <w:rPr>
          <w:rFonts w:asciiTheme="minorHAnsi" w:eastAsiaTheme="minorEastAsia" w:hAnsiTheme="minorHAnsi" w:cstheme="minorBidi"/>
          <w:noProof/>
          <w:sz w:val="22"/>
          <w:szCs w:val="22"/>
        </w:rPr>
      </w:pPr>
      <w:hyperlink w:anchor="_Toc387241495" w:history="1">
        <w:r w:rsidRPr="00ED1555">
          <w:rPr>
            <w:rStyle w:val="Hyperlink"/>
            <w:noProof/>
          </w:rPr>
          <w:t>2.4</w:t>
        </w:r>
        <w:r>
          <w:rPr>
            <w:rFonts w:asciiTheme="minorHAnsi" w:eastAsiaTheme="minorEastAsia" w:hAnsiTheme="minorHAnsi" w:cstheme="minorBidi"/>
            <w:noProof/>
            <w:sz w:val="22"/>
            <w:szCs w:val="22"/>
          </w:rPr>
          <w:tab/>
        </w:r>
        <w:r w:rsidRPr="00ED1555">
          <w:rPr>
            <w:rStyle w:val="Hyperlink"/>
            <w:noProof/>
          </w:rPr>
          <w:t>InitialCommunities</w:t>
        </w:r>
        <w:r>
          <w:rPr>
            <w:noProof/>
            <w:webHidden/>
          </w:rPr>
          <w:tab/>
        </w:r>
        <w:r>
          <w:rPr>
            <w:noProof/>
            <w:webHidden/>
          </w:rPr>
          <w:fldChar w:fldCharType="begin"/>
        </w:r>
        <w:r>
          <w:rPr>
            <w:noProof/>
            <w:webHidden/>
          </w:rPr>
          <w:instrText xml:space="preserve"> PAGEREF _Toc387241495 \h </w:instrText>
        </w:r>
        <w:r>
          <w:rPr>
            <w:noProof/>
            <w:webHidden/>
          </w:rPr>
        </w:r>
        <w:r>
          <w:rPr>
            <w:noProof/>
            <w:webHidden/>
          </w:rPr>
          <w:fldChar w:fldCharType="separate"/>
        </w:r>
        <w:r>
          <w:rPr>
            <w:noProof/>
            <w:webHidden/>
          </w:rPr>
          <w:t>13</w:t>
        </w:r>
        <w:r>
          <w:rPr>
            <w:noProof/>
            <w:webHidden/>
          </w:rPr>
          <w:fldChar w:fldCharType="end"/>
        </w:r>
      </w:hyperlink>
    </w:p>
    <w:p w:rsidR="006F6491" w:rsidRDefault="006F6491">
      <w:pPr>
        <w:pStyle w:val="TOC2"/>
        <w:tabs>
          <w:tab w:val="left" w:pos="720"/>
          <w:tab w:val="right" w:leader="dot" w:pos="8976"/>
        </w:tabs>
        <w:rPr>
          <w:rFonts w:asciiTheme="minorHAnsi" w:eastAsiaTheme="minorEastAsia" w:hAnsiTheme="minorHAnsi" w:cstheme="minorBidi"/>
          <w:noProof/>
          <w:sz w:val="22"/>
          <w:szCs w:val="22"/>
        </w:rPr>
      </w:pPr>
      <w:hyperlink w:anchor="_Toc387241496" w:history="1">
        <w:r w:rsidRPr="00ED1555">
          <w:rPr>
            <w:rStyle w:val="Hyperlink"/>
            <w:noProof/>
          </w:rPr>
          <w:t>2.5</w:t>
        </w:r>
        <w:r>
          <w:rPr>
            <w:rFonts w:asciiTheme="minorHAnsi" w:eastAsiaTheme="minorEastAsia" w:hAnsiTheme="minorHAnsi" w:cstheme="minorBidi"/>
            <w:noProof/>
            <w:sz w:val="22"/>
            <w:szCs w:val="22"/>
          </w:rPr>
          <w:tab/>
        </w:r>
        <w:r w:rsidRPr="00ED1555">
          <w:rPr>
            <w:rStyle w:val="Hyperlink"/>
            <w:noProof/>
          </w:rPr>
          <w:t>InitialCommunitiesMap</w:t>
        </w:r>
        <w:r>
          <w:rPr>
            <w:noProof/>
            <w:webHidden/>
          </w:rPr>
          <w:tab/>
        </w:r>
        <w:r>
          <w:rPr>
            <w:noProof/>
            <w:webHidden/>
          </w:rPr>
          <w:fldChar w:fldCharType="begin"/>
        </w:r>
        <w:r>
          <w:rPr>
            <w:noProof/>
            <w:webHidden/>
          </w:rPr>
          <w:instrText xml:space="preserve"> PAGEREF _Toc387241496 \h </w:instrText>
        </w:r>
        <w:r>
          <w:rPr>
            <w:noProof/>
            <w:webHidden/>
          </w:rPr>
        </w:r>
        <w:r>
          <w:rPr>
            <w:noProof/>
            <w:webHidden/>
          </w:rPr>
          <w:fldChar w:fldCharType="separate"/>
        </w:r>
        <w:r>
          <w:rPr>
            <w:noProof/>
            <w:webHidden/>
          </w:rPr>
          <w:t>13</w:t>
        </w:r>
        <w:r>
          <w:rPr>
            <w:noProof/>
            <w:webHidden/>
          </w:rPr>
          <w:fldChar w:fldCharType="end"/>
        </w:r>
      </w:hyperlink>
    </w:p>
    <w:p w:rsidR="006F6491" w:rsidRDefault="006F6491">
      <w:pPr>
        <w:pStyle w:val="TOC2"/>
        <w:tabs>
          <w:tab w:val="left" w:pos="720"/>
          <w:tab w:val="right" w:leader="dot" w:pos="8976"/>
        </w:tabs>
        <w:rPr>
          <w:rFonts w:asciiTheme="minorHAnsi" w:eastAsiaTheme="minorEastAsia" w:hAnsiTheme="minorHAnsi" w:cstheme="minorBidi"/>
          <w:noProof/>
          <w:sz w:val="22"/>
          <w:szCs w:val="22"/>
        </w:rPr>
      </w:pPr>
      <w:hyperlink w:anchor="_Toc387241497" w:history="1">
        <w:r w:rsidRPr="00ED1555">
          <w:rPr>
            <w:rStyle w:val="Hyperlink"/>
            <w:noProof/>
          </w:rPr>
          <w:t>2.6</w:t>
        </w:r>
        <w:r>
          <w:rPr>
            <w:rFonts w:asciiTheme="minorHAnsi" w:eastAsiaTheme="minorEastAsia" w:hAnsiTheme="minorHAnsi" w:cstheme="minorBidi"/>
            <w:noProof/>
            <w:sz w:val="22"/>
            <w:szCs w:val="22"/>
          </w:rPr>
          <w:tab/>
        </w:r>
        <w:r w:rsidRPr="00ED1555">
          <w:rPr>
            <w:rStyle w:val="Hyperlink"/>
            <w:noProof/>
          </w:rPr>
          <w:t>ClimateConfigFile</w:t>
        </w:r>
        <w:r>
          <w:rPr>
            <w:noProof/>
            <w:webHidden/>
          </w:rPr>
          <w:tab/>
        </w:r>
        <w:r>
          <w:rPr>
            <w:noProof/>
            <w:webHidden/>
          </w:rPr>
          <w:fldChar w:fldCharType="begin"/>
        </w:r>
        <w:r>
          <w:rPr>
            <w:noProof/>
            <w:webHidden/>
          </w:rPr>
          <w:instrText xml:space="preserve"> PAGEREF _Toc387241497 \h </w:instrText>
        </w:r>
        <w:r>
          <w:rPr>
            <w:noProof/>
            <w:webHidden/>
          </w:rPr>
        </w:r>
        <w:r>
          <w:rPr>
            <w:noProof/>
            <w:webHidden/>
          </w:rPr>
          <w:fldChar w:fldCharType="separate"/>
        </w:r>
        <w:r>
          <w:rPr>
            <w:noProof/>
            <w:webHidden/>
          </w:rPr>
          <w:t>13</w:t>
        </w:r>
        <w:r>
          <w:rPr>
            <w:noProof/>
            <w:webHidden/>
          </w:rPr>
          <w:fldChar w:fldCharType="end"/>
        </w:r>
      </w:hyperlink>
    </w:p>
    <w:p w:rsidR="006F6491" w:rsidRDefault="006F6491">
      <w:pPr>
        <w:pStyle w:val="TOC2"/>
        <w:tabs>
          <w:tab w:val="left" w:pos="720"/>
          <w:tab w:val="right" w:leader="dot" w:pos="8976"/>
        </w:tabs>
        <w:rPr>
          <w:rFonts w:asciiTheme="minorHAnsi" w:eastAsiaTheme="minorEastAsia" w:hAnsiTheme="minorHAnsi" w:cstheme="minorBidi"/>
          <w:noProof/>
          <w:sz w:val="22"/>
          <w:szCs w:val="22"/>
        </w:rPr>
      </w:pPr>
      <w:hyperlink w:anchor="_Toc387241498" w:history="1">
        <w:r w:rsidRPr="00ED1555">
          <w:rPr>
            <w:rStyle w:val="Hyperlink"/>
            <w:noProof/>
          </w:rPr>
          <w:t>2.7</w:t>
        </w:r>
        <w:r>
          <w:rPr>
            <w:rFonts w:asciiTheme="minorHAnsi" w:eastAsiaTheme="minorEastAsia" w:hAnsiTheme="minorHAnsi" w:cstheme="minorBidi"/>
            <w:noProof/>
            <w:sz w:val="22"/>
            <w:szCs w:val="22"/>
          </w:rPr>
          <w:tab/>
        </w:r>
        <w:r w:rsidRPr="00ED1555">
          <w:rPr>
            <w:rStyle w:val="Hyperlink"/>
            <w:noProof/>
          </w:rPr>
          <w:t>CalibrateMode</w:t>
        </w:r>
        <w:r>
          <w:rPr>
            <w:noProof/>
            <w:webHidden/>
          </w:rPr>
          <w:tab/>
        </w:r>
        <w:r>
          <w:rPr>
            <w:noProof/>
            <w:webHidden/>
          </w:rPr>
          <w:fldChar w:fldCharType="begin"/>
        </w:r>
        <w:r>
          <w:rPr>
            <w:noProof/>
            <w:webHidden/>
          </w:rPr>
          <w:instrText xml:space="preserve"> PAGEREF _Toc387241498 \h </w:instrText>
        </w:r>
        <w:r>
          <w:rPr>
            <w:noProof/>
            <w:webHidden/>
          </w:rPr>
        </w:r>
        <w:r>
          <w:rPr>
            <w:noProof/>
            <w:webHidden/>
          </w:rPr>
          <w:fldChar w:fldCharType="separate"/>
        </w:r>
        <w:r>
          <w:rPr>
            <w:noProof/>
            <w:webHidden/>
          </w:rPr>
          <w:t>14</w:t>
        </w:r>
        <w:r>
          <w:rPr>
            <w:noProof/>
            <w:webHidden/>
          </w:rPr>
          <w:fldChar w:fldCharType="end"/>
        </w:r>
      </w:hyperlink>
    </w:p>
    <w:p w:rsidR="006F6491" w:rsidRDefault="006F6491">
      <w:pPr>
        <w:pStyle w:val="TOC2"/>
        <w:tabs>
          <w:tab w:val="left" w:pos="720"/>
          <w:tab w:val="right" w:leader="dot" w:pos="8976"/>
        </w:tabs>
        <w:rPr>
          <w:rFonts w:asciiTheme="minorHAnsi" w:eastAsiaTheme="minorEastAsia" w:hAnsiTheme="minorHAnsi" w:cstheme="minorBidi"/>
          <w:noProof/>
          <w:sz w:val="22"/>
          <w:szCs w:val="22"/>
        </w:rPr>
      </w:pPr>
      <w:hyperlink w:anchor="_Toc387241499" w:history="1">
        <w:r w:rsidRPr="00ED1555">
          <w:rPr>
            <w:rStyle w:val="Hyperlink"/>
            <w:noProof/>
          </w:rPr>
          <w:t>2.8</w:t>
        </w:r>
        <w:r>
          <w:rPr>
            <w:rFonts w:asciiTheme="minorHAnsi" w:eastAsiaTheme="minorEastAsia" w:hAnsiTheme="minorHAnsi" w:cstheme="minorBidi"/>
            <w:noProof/>
            <w:sz w:val="22"/>
            <w:szCs w:val="22"/>
          </w:rPr>
          <w:tab/>
        </w:r>
        <w:r w:rsidRPr="00ED1555">
          <w:rPr>
            <w:rStyle w:val="Hyperlink"/>
            <w:noProof/>
          </w:rPr>
          <w:t>SpinupMortalityFraction</w:t>
        </w:r>
        <w:r>
          <w:rPr>
            <w:noProof/>
            <w:webHidden/>
          </w:rPr>
          <w:tab/>
        </w:r>
        <w:r>
          <w:rPr>
            <w:noProof/>
            <w:webHidden/>
          </w:rPr>
          <w:fldChar w:fldCharType="begin"/>
        </w:r>
        <w:r>
          <w:rPr>
            <w:noProof/>
            <w:webHidden/>
          </w:rPr>
          <w:instrText xml:space="preserve"> PAGEREF _Toc387241499 \h </w:instrText>
        </w:r>
        <w:r>
          <w:rPr>
            <w:noProof/>
            <w:webHidden/>
          </w:rPr>
        </w:r>
        <w:r>
          <w:rPr>
            <w:noProof/>
            <w:webHidden/>
          </w:rPr>
          <w:fldChar w:fldCharType="separate"/>
        </w:r>
        <w:r>
          <w:rPr>
            <w:noProof/>
            <w:webHidden/>
          </w:rPr>
          <w:t>14</w:t>
        </w:r>
        <w:r>
          <w:rPr>
            <w:noProof/>
            <w:webHidden/>
          </w:rPr>
          <w:fldChar w:fldCharType="end"/>
        </w:r>
      </w:hyperlink>
    </w:p>
    <w:p w:rsidR="006F6491" w:rsidRDefault="006F6491">
      <w:pPr>
        <w:pStyle w:val="TOC2"/>
        <w:tabs>
          <w:tab w:val="left" w:pos="720"/>
          <w:tab w:val="right" w:leader="dot" w:pos="8976"/>
        </w:tabs>
        <w:rPr>
          <w:rFonts w:asciiTheme="minorHAnsi" w:eastAsiaTheme="minorEastAsia" w:hAnsiTheme="minorHAnsi" w:cstheme="minorBidi"/>
          <w:noProof/>
          <w:sz w:val="22"/>
          <w:szCs w:val="22"/>
        </w:rPr>
      </w:pPr>
      <w:hyperlink w:anchor="_Toc387241500" w:history="1">
        <w:r w:rsidRPr="00ED1555">
          <w:rPr>
            <w:rStyle w:val="Hyperlink"/>
            <w:noProof/>
          </w:rPr>
          <w:t>2.9</w:t>
        </w:r>
        <w:r>
          <w:rPr>
            <w:rFonts w:asciiTheme="minorHAnsi" w:eastAsiaTheme="minorEastAsia" w:hAnsiTheme="minorHAnsi" w:cstheme="minorBidi"/>
            <w:noProof/>
            <w:sz w:val="22"/>
            <w:szCs w:val="22"/>
          </w:rPr>
          <w:tab/>
        </w:r>
        <w:r w:rsidRPr="00ED1555">
          <w:rPr>
            <w:rStyle w:val="Hyperlink"/>
            <w:noProof/>
          </w:rPr>
          <w:t>Water Decay Function</w:t>
        </w:r>
        <w:r>
          <w:rPr>
            <w:noProof/>
            <w:webHidden/>
          </w:rPr>
          <w:tab/>
        </w:r>
        <w:r>
          <w:rPr>
            <w:noProof/>
            <w:webHidden/>
          </w:rPr>
          <w:fldChar w:fldCharType="begin"/>
        </w:r>
        <w:r>
          <w:rPr>
            <w:noProof/>
            <w:webHidden/>
          </w:rPr>
          <w:instrText xml:space="preserve"> PAGEREF _Toc387241500 \h </w:instrText>
        </w:r>
        <w:r>
          <w:rPr>
            <w:noProof/>
            <w:webHidden/>
          </w:rPr>
        </w:r>
        <w:r>
          <w:rPr>
            <w:noProof/>
            <w:webHidden/>
          </w:rPr>
          <w:fldChar w:fldCharType="separate"/>
        </w:r>
        <w:r>
          <w:rPr>
            <w:noProof/>
            <w:webHidden/>
          </w:rPr>
          <w:t>14</w:t>
        </w:r>
        <w:r>
          <w:rPr>
            <w:noProof/>
            <w:webHidden/>
          </w:rPr>
          <w:fldChar w:fldCharType="end"/>
        </w:r>
      </w:hyperlink>
    </w:p>
    <w:p w:rsidR="006F6491" w:rsidRDefault="006F6491">
      <w:pPr>
        <w:pStyle w:val="TOC2"/>
        <w:tabs>
          <w:tab w:val="left" w:pos="960"/>
          <w:tab w:val="right" w:leader="dot" w:pos="8976"/>
        </w:tabs>
        <w:rPr>
          <w:rFonts w:asciiTheme="minorHAnsi" w:eastAsiaTheme="minorEastAsia" w:hAnsiTheme="minorHAnsi" w:cstheme="minorBidi"/>
          <w:noProof/>
          <w:sz w:val="22"/>
          <w:szCs w:val="22"/>
        </w:rPr>
      </w:pPr>
      <w:hyperlink w:anchor="_Toc387241501" w:history="1">
        <w:r w:rsidRPr="00ED1555">
          <w:rPr>
            <w:rStyle w:val="Hyperlink"/>
            <w:noProof/>
          </w:rPr>
          <w:t>2.10</w:t>
        </w:r>
        <w:r>
          <w:rPr>
            <w:rFonts w:asciiTheme="minorHAnsi" w:eastAsiaTheme="minorEastAsia" w:hAnsiTheme="minorHAnsi" w:cstheme="minorBidi"/>
            <w:noProof/>
            <w:sz w:val="22"/>
            <w:szCs w:val="22"/>
          </w:rPr>
          <w:tab/>
        </w:r>
        <w:r w:rsidRPr="00ED1555">
          <w:rPr>
            <w:rStyle w:val="Hyperlink"/>
            <w:noProof/>
          </w:rPr>
          <w:t>Probability of Establishment Adjustment</w:t>
        </w:r>
        <w:r>
          <w:rPr>
            <w:noProof/>
            <w:webHidden/>
          </w:rPr>
          <w:tab/>
        </w:r>
        <w:r>
          <w:rPr>
            <w:noProof/>
            <w:webHidden/>
          </w:rPr>
          <w:fldChar w:fldCharType="begin"/>
        </w:r>
        <w:r>
          <w:rPr>
            <w:noProof/>
            <w:webHidden/>
          </w:rPr>
          <w:instrText xml:space="preserve"> PAGEREF _Toc387241501 \h </w:instrText>
        </w:r>
        <w:r>
          <w:rPr>
            <w:noProof/>
            <w:webHidden/>
          </w:rPr>
        </w:r>
        <w:r>
          <w:rPr>
            <w:noProof/>
            <w:webHidden/>
          </w:rPr>
          <w:fldChar w:fldCharType="separate"/>
        </w:r>
        <w:r>
          <w:rPr>
            <w:noProof/>
            <w:webHidden/>
          </w:rPr>
          <w:t>14</w:t>
        </w:r>
        <w:r>
          <w:rPr>
            <w:noProof/>
            <w:webHidden/>
          </w:rPr>
          <w:fldChar w:fldCharType="end"/>
        </w:r>
      </w:hyperlink>
    </w:p>
    <w:p w:rsidR="006F6491" w:rsidRDefault="006F6491">
      <w:pPr>
        <w:pStyle w:val="TOC2"/>
        <w:tabs>
          <w:tab w:val="left" w:pos="960"/>
          <w:tab w:val="right" w:leader="dot" w:pos="8976"/>
        </w:tabs>
        <w:rPr>
          <w:rFonts w:asciiTheme="minorHAnsi" w:eastAsiaTheme="minorEastAsia" w:hAnsiTheme="minorHAnsi" w:cstheme="minorBidi"/>
          <w:noProof/>
          <w:sz w:val="22"/>
          <w:szCs w:val="22"/>
        </w:rPr>
      </w:pPr>
      <w:hyperlink w:anchor="_Toc387241502" w:history="1">
        <w:r w:rsidRPr="00ED1555">
          <w:rPr>
            <w:rStyle w:val="Hyperlink"/>
            <w:noProof/>
          </w:rPr>
          <w:t>2.11</w:t>
        </w:r>
        <w:r>
          <w:rPr>
            <w:rFonts w:asciiTheme="minorHAnsi" w:eastAsiaTheme="minorEastAsia" w:hAnsiTheme="minorHAnsi" w:cstheme="minorBidi"/>
            <w:noProof/>
            <w:sz w:val="22"/>
            <w:szCs w:val="22"/>
          </w:rPr>
          <w:tab/>
        </w:r>
        <w:r w:rsidRPr="00ED1555">
          <w:rPr>
            <w:rStyle w:val="Hyperlink"/>
            <w:noProof/>
          </w:rPr>
          <w:t>ANPPMapNames</w:t>
        </w:r>
        <w:r>
          <w:rPr>
            <w:noProof/>
            <w:webHidden/>
          </w:rPr>
          <w:tab/>
        </w:r>
        <w:r>
          <w:rPr>
            <w:noProof/>
            <w:webHidden/>
          </w:rPr>
          <w:fldChar w:fldCharType="begin"/>
        </w:r>
        <w:r>
          <w:rPr>
            <w:noProof/>
            <w:webHidden/>
          </w:rPr>
          <w:instrText xml:space="preserve"> PAGEREF _Toc387241502 \h </w:instrText>
        </w:r>
        <w:r>
          <w:rPr>
            <w:noProof/>
            <w:webHidden/>
          </w:rPr>
        </w:r>
        <w:r>
          <w:rPr>
            <w:noProof/>
            <w:webHidden/>
          </w:rPr>
          <w:fldChar w:fldCharType="separate"/>
        </w:r>
        <w:r>
          <w:rPr>
            <w:noProof/>
            <w:webHidden/>
          </w:rPr>
          <w:t>15</w:t>
        </w:r>
        <w:r>
          <w:rPr>
            <w:noProof/>
            <w:webHidden/>
          </w:rPr>
          <w:fldChar w:fldCharType="end"/>
        </w:r>
      </w:hyperlink>
    </w:p>
    <w:p w:rsidR="006F6491" w:rsidRDefault="006F6491">
      <w:pPr>
        <w:pStyle w:val="TOC2"/>
        <w:tabs>
          <w:tab w:val="left" w:pos="960"/>
          <w:tab w:val="right" w:leader="dot" w:pos="8976"/>
        </w:tabs>
        <w:rPr>
          <w:rFonts w:asciiTheme="minorHAnsi" w:eastAsiaTheme="minorEastAsia" w:hAnsiTheme="minorHAnsi" w:cstheme="minorBidi"/>
          <w:noProof/>
          <w:sz w:val="22"/>
          <w:szCs w:val="22"/>
        </w:rPr>
      </w:pPr>
      <w:hyperlink w:anchor="_Toc387241503" w:history="1">
        <w:r w:rsidRPr="00ED1555">
          <w:rPr>
            <w:rStyle w:val="Hyperlink"/>
            <w:noProof/>
          </w:rPr>
          <w:t>2.12</w:t>
        </w:r>
        <w:r>
          <w:rPr>
            <w:rFonts w:asciiTheme="minorHAnsi" w:eastAsiaTheme="minorEastAsia" w:hAnsiTheme="minorHAnsi" w:cstheme="minorBidi"/>
            <w:noProof/>
            <w:sz w:val="22"/>
            <w:szCs w:val="22"/>
          </w:rPr>
          <w:tab/>
        </w:r>
        <w:r w:rsidRPr="00ED1555">
          <w:rPr>
            <w:rStyle w:val="Hyperlink"/>
            <w:noProof/>
          </w:rPr>
          <w:t>ANEEMapNames</w:t>
        </w:r>
        <w:r>
          <w:rPr>
            <w:noProof/>
            <w:webHidden/>
          </w:rPr>
          <w:tab/>
        </w:r>
        <w:r>
          <w:rPr>
            <w:noProof/>
            <w:webHidden/>
          </w:rPr>
          <w:fldChar w:fldCharType="begin"/>
        </w:r>
        <w:r>
          <w:rPr>
            <w:noProof/>
            <w:webHidden/>
          </w:rPr>
          <w:instrText xml:space="preserve"> PAGEREF _Toc387241503 \h </w:instrText>
        </w:r>
        <w:r>
          <w:rPr>
            <w:noProof/>
            <w:webHidden/>
          </w:rPr>
        </w:r>
        <w:r>
          <w:rPr>
            <w:noProof/>
            <w:webHidden/>
          </w:rPr>
          <w:fldChar w:fldCharType="separate"/>
        </w:r>
        <w:r>
          <w:rPr>
            <w:noProof/>
            <w:webHidden/>
          </w:rPr>
          <w:t>15</w:t>
        </w:r>
        <w:r>
          <w:rPr>
            <w:noProof/>
            <w:webHidden/>
          </w:rPr>
          <w:fldChar w:fldCharType="end"/>
        </w:r>
      </w:hyperlink>
    </w:p>
    <w:p w:rsidR="006F6491" w:rsidRDefault="006F6491">
      <w:pPr>
        <w:pStyle w:val="TOC2"/>
        <w:tabs>
          <w:tab w:val="left" w:pos="960"/>
          <w:tab w:val="right" w:leader="dot" w:pos="8976"/>
        </w:tabs>
        <w:rPr>
          <w:rFonts w:asciiTheme="minorHAnsi" w:eastAsiaTheme="minorEastAsia" w:hAnsiTheme="minorHAnsi" w:cstheme="minorBidi"/>
          <w:noProof/>
          <w:sz w:val="22"/>
          <w:szCs w:val="22"/>
        </w:rPr>
      </w:pPr>
      <w:hyperlink w:anchor="_Toc387241504" w:history="1">
        <w:r w:rsidRPr="00ED1555">
          <w:rPr>
            <w:rStyle w:val="Hyperlink"/>
            <w:noProof/>
          </w:rPr>
          <w:t>2.13</w:t>
        </w:r>
        <w:r>
          <w:rPr>
            <w:rFonts w:asciiTheme="minorHAnsi" w:eastAsiaTheme="minorEastAsia" w:hAnsiTheme="minorHAnsi" w:cstheme="minorBidi"/>
            <w:noProof/>
            <w:sz w:val="22"/>
            <w:szCs w:val="22"/>
          </w:rPr>
          <w:tab/>
        </w:r>
        <w:r w:rsidRPr="00ED1555">
          <w:rPr>
            <w:rStyle w:val="Hyperlink"/>
            <w:noProof/>
          </w:rPr>
          <w:t>SoilCarbonMapNames</w:t>
        </w:r>
        <w:r>
          <w:rPr>
            <w:noProof/>
            <w:webHidden/>
          </w:rPr>
          <w:tab/>
        </w:r>
        <w:r>
          <w:rPr>
            <w:noProof/>
            <w:webHidden/>
          </w:rPr>
          <w:fldChar w:fldCharType="begin"/>
        </w:r>
        <w:r>
          <w:rPr>
            <w:noProof/>
            <w:webHidden/>
          </w:rPr>
          <w:instrText xml:space="preserve"> PAGEREF _Toc387241504 \h </w:instrText>
        </w:r>
        <w:r>
          <w:rPr>
            <w:noProof/>
            <w:webHidden/>
          </w:rPr>
        </w:r>
        <w:r>
          <w:rPr>
            <w:noProof/>
            <w:webHidden/>
          </w:rPr>
          <w:fldChar w:fldCharType="separate"/>
        </w:r>
        <w:r>
          <w:rPr>
            <w:noProof/>
            <w:webHidden/>
          </w:rPr>
          <w:t>15</w:t>
        </w:r>
        <w:r>
          <w:rPr>
            <w:noProof/>
            <w:webHidden/>
          </w:rPr>
          <w:fldChar w:fldCharType="end"/>
        </w:r>
      </w:hyperlink>
    </w:p>
    <w:p w:rsidR="006F6491" w:rsidRDefault="006F6491">
      <w:pPr>
        <w:pStyle w:val="TOC2"/>
        <w:tabs>
          <w:tab w:val="left" w:pos="960"/>
          <w:tab w:val="right" w:leader="dot" w:pos="8976"/>
        </w:tabs>
        <w:rPr>
          <w:rFonts w:asciiTheme="minorHAnsi" w:eastAsiaTheme="minorEastAsia" w:hAnsiTheme="minorHAnsi" w:cstheme="minorBidi"/>
          <w:noProof/>
          <w:sz w:val="22"/>
          <w:szCs w:val="22"/>
        </w:rPr>
      </w:pPr>
      <w:hyperlink w:anchor="_Toc387241505" w:history="1">
        <w:r w:rsidRPr="00ED1555">
          <w:rPr>
            <w:rStyle w:val="Hyperlink"/>
            <w:noProof/>
          </w:rPr>
          <w:t>2.14</w:t>
        </w:r>
        <w:r>
          <w:rPr>
            <w:rFonts w:asciiTheme="minorHAnsi" w:eastAsiaTheme="minorEastAsia" w:hAnsiTheme="minorHAnsi" w:cstheme="minorBidi"/>
            <w:noProof/>
            <w:sz w:val="22"/>
            <w:szCs w:val="22"/>
          </w:rPr>
          <w:tab/>
        </w:r>
        <w:r w:rsidRPr="00ED1555">
          <w:rPr>
            <w:rStyle w:val="Hyperlink"/>
            <w:noProof/>
          </w:rPr>
          <w:t>SoilNitrogenMapNames</w:t>
        </w:r>
        <w:r>
          <w:rPr>
            <w:noProof/>
            <w:webHidden/>
          </w:rPr>
          <w:tab/>
        </w:r>
        <w:r>
          <w:rPr>
            <w:noProof/>
            <w:webHidden/>
          </w:rPr>
          <w:fldChar w:fldCharType="begin"/>
        </w:r>
        <w:r>
          <w:rPr>
            <w:noProof/>
            <w:webHidden/>
          </w:rPr>
          <w:instrText xml:space="preserve"> PAGEREF _Toc387241505 \h </w:instrText>
        </w:r>
        <w:r>
          <w:rPr>
            <w:noProof/>
            <w:webHidden/>
          </w:rPr>
        </w:r>
        <w:r>
          <w:rPr>
            <w:noProof/>
            <w:webHidden/>
          </w:rPr>
          <w:fldChar w:fldCharType="separate"/>
        </w:r>
        <w:r>
          <w:rPr>
            <w:noProof/>
            <w:webHidden/>
          </w:rPr>
          <w:t>15</w:t>
        </w:r>
        <w:r>
          <w:rPr>
            <w:noProof/>
            <w:webHidden/>
          </w:rPr>
          <w:fldChar w:fldCharType="end"/>
        </w:r>
      </w:hyperlink>
    </w:p>
    <w:p w:rsidR="006F6491" w:rsidRDefault="006F6491">
      <w:pPr>
        <w:pStyle w:val="TOC2"/>
        <w:tabs>
          <w:tab w:val="left" w:pos="960"/>
          <w:tab w:val="right" w:leader="dot" w:pos="8976"/>
        </w:tabs>
        <w:rPr>
          <w:rFonts w:asciiTheme="minorHAnsi" w:eastAsiaTheme="minorEastAsia" w:hAnsiTheme="minorHAnsi" w:cstheme="minorBidi"/>
          <w:noProof/>
          <w:sz w:val="22"/>
          <w:szCs w:val="22"/>
        </w:rPr>
      </w:pPr>
      <w:hyperlink w:anchor="_Toc387241507" w:history="1">
        <w:r w:rsidRPr="00ED1555">
          <w:rPr>
            <w:rStyle w:val="Hyperlink"/>
            <w:noProof/>
          </w:rPr>
          <w:t>2.15</w:t>
        </w:r>
        <w:r>
          <w:rPr>
            <w:rFonts w:asciiTheme="minorHAnsi" w:eastAsiaTheme="minorEastAsia" w:hAnsiTheme="minorHAnsi" w:cstheme="minorBidi"/>
            <w:noProof/>
            <w:sz w:val="22"/>
            <w:szCs w:val="22"/>
          </w:rPr>
          <w:tab/>
        </w:r>
        <w:r w:rsidRPr="00ED1555">
          <w:rPr>
            <w:rStyle w:val="Hyperlink"/>
            <w:noProof/>
          </w:rPr>
          <w:t>AvailableLightBiomass Table</w:t>
        </w:r>
        <w:r>
          <w:rPr>
            <w:noProof/>
            <w:webHidden/>
          </w:rPr>
          <w:tab/>
        </w:r>
        <w:r>
          <w:rPr>
            <w:noProof/>
            <w:webHidden/>
          </w:rPr>
          <w:fldChar w:fldCharType="begin"/>
        </w:r>
        <w:r>
          <w:rPr>
            <w:noProof/>
            <w:webHidden/>
          </w:rPr>
          <w:instrText xml:space="preserve"> PAGEREF _Toc387241507 \h </w:instrText>
        </w:r>
        <w:r>
          <w:rPr>
            <w:noProof/>
            <w:webHidden/>
          </w:rPr>
        </w:r>
        <w:r>
          <w:rPr>
            <w:noProof/>
            <w:webHidden/>
          </w:rPr>
          <w:fldChar w:fldCharType="separate"/>
        </w:r>
        <w:r>
          <w:rPr>
            <w:noProof/>
            <w:webHidden/>
          </w:rPr>
          <w:t>16</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08" w:history="1">
        <w:r w:rsidRPr="00ED1555">
          <w:rPr>
            <w:rStyle w:val="Hyperlink"/>
            <w:noProof/>
          </w:rPr>
          <w:t>2.15.1</w:t>
        </w:r>
        <w:r>
          <w:rPr>
            <w:rFonts w:asciiTheme="minorHAnsi" w:eastAsiaTheme="minorEastAsia" w:hAnsiTheme="minorHAnsi" w:cstheme="minorBidi"/>
            <w:i w:val="0"/>
            <w:iCs w:val="0"/>
            <w:noProof/>
            <w:sz w:val="22"/>
            <w:szCs w:val="22"/>
          </w:rPr>
          <w:tab/>
        </w:r>
        <w:r w:rsidRPr="00ED1555">
          <w:rPr>
            <w:rStyle w:val="Hyperlink"/>
            <w:noProof/>
          </w:rPr>
          <w:t>First Row – Ecoregions</w:t>
        </w:r>
        <w:r>
          <w:rPr>
            <w:noProof/>
            <w:webHidden/>
          </w:rPr>
          <w:tab/>
        </w:r>
        <w:r>
          <w:rPr>
            <w:noProof/>
            <w:webHidden/>
          </w:rPr>
          <w:fldChar w:fldCharType="begin"/>
        </w:r>
        <w:r>
          <w:rPr>
            <w:noProof/>
            <w:webHidden/>
          </w:rPr>
          <w:instrText xml:space="preserve"> PAGEREF _Toc387241508 \h </w:instrText>
        </w:r>
        <w:r>
          <w:rPr>
            <w:noProof/>
            <w:webHidden/>
          </w:rPr>
        </w:r>
        <w:r>
          <w:rPr>
            <w:noProof/>
            <w:webHidden/>
          </w:rPr>
          <w:fldChar w:fldCharType="separate"/>
        </w:r>
        <w:r>
          <w:rPr>
            <w:noProof/>
            <w:webHidden/>
          </w:rPr>
          <w:t>16</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09" w:history="1">
        <w:r w:rsidRPr="00ED1555">
          <w:rPr>
            <w:rStyle w:val="Hyperlink"/>
            <w:noProof/>
          </w:rPr>
          <w:t>2.15.2</w:t>
        </w:r>
        <w:r>
          <w:rPr>
            <w:rFonts w:asciiTheme="minorHAnsi" w:eastAsiaTheme="minorEastAsia" w:hAnsiTheme="minorHAnsi" w:cstheme="minorBidi"/>
            <w:i w:val="0"/>
            <w:iCs w:val="0"/>
            <w:noProof/>
            <w:sz w:val="22"/>
            <w:szCs w:val="22"/>
          </w:rPr>
          <w:tab/>
        </w:r>
        <w:r w:rsidRPr="00ED1555">
          <w:rPr>
            <w:rStyle w:val="Hyperlink"/>
            <w:noProof/>
          </w:rPr>
          <w:t>Available Light Class</w:t>
        </w:r>
        <w:r>
          <w:rPr>
            <w:noProof/>
            <w:webHidden/>
          </w:rPr>
          <w:tab/>
        </w:r>
        <w:r>
          <w:rPr>
            <w:noProof/>
            <w:webHidden/>
          </w:rPr>
          <w:fldChar w:fldCharType="begin"/>
        </w:r>
        <w:r>
          <w:rPr>
            <w:noProof/>
            <w:webHidden/>
          </w:rPr>
          <w:instrText xml:space="preserve"> PAGEREF _Toc387241509 \h </w:instrText>
        </w:r>
        <w:r>
          <w:rPr>
            <w:noProof/>
            <w:webHidden/>
          </w:rPr>
        </w:r>
        <w:r>
          <w:rPr>
            <w:noProof/>
            <w:webHidden/>
          </w:rPr>
          <w:fldChar w:fldCharType="separate"/>
        </w:r>
        <w:r>
          <w:rPr>
            <w:noProof/>
            <w:webHidden/>
          </w:rPr>
          <w:t>16</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10" w:history="1">
        <w:r w:rsidRPr="00ED1555">
          <w:rPr>
            <w:rStyle w:val="Hyperlink"/>
            <w:noProof/>
          </w:rPr>
          <w:t>2.15.3</w:t>
        </w:r>
        <w:r>
          <w:rPr>
            <w:rFonts w:asciiTheme="minorHAnsi" w:eastAsiaTheme="minorEastAsia" w:hAnsiTheme="minorHAnsi" w:cstheme="minorBidi"/>
            <w:i w:val="0"/>
            <w:iCs w:val="0"/>
            <w:noProof/>
            <w:sz w:val="22"/>
            <w:szCs w:val="22"/>
          </w:rPr>
          <w:tab/>
        </w:r>
        <w:r w:rsidRPr="00ED1555">
          <w:rPr>
            <w:rStyle w:val="Hyperlink"/>
            <w:noProof/>
          </w:rPr>
          <w:t>Relative Biomass per Ecoregion</w:t>
        </w:r>
        <w:r>
          <w:rPr>
            <w:noProof/>
            <w:webHidden/>
          </w:rPr>
          <w:tab/>
        </w:r>
        <w:r>
          <w:rPr>
            <w:noProof/>
            <w:webHidden/>
          </w:rPr>
          <w:fldChar w:fldCharType="begin"/>
        </w:r>
        <w:r>
          <w:rPr>
            <w:noProof/>
            <w:webHidden/>
          </w:rPr>
          <w:instrText xml:space="preserve"> PAGEREF _Toc387241510 \h </w:instrText>
        </w:r>
        <w:r>
          <w:rPr>
            <w:noProof/>
            <w:webHidden/>
          </w:rPr>
        </w:r>
        <w:r>
          <w:rPr>
            <w:noProof/>
            <w:webHidden/>
          </w:rPr>
          <w:fldChar w:fldCharType="separate"/>
        </w:r>
        <w:r>
          <w:rPr>
            <w:noProof/>
            <w:webHidden/>
          </w:rPr>
          <w:t>16</w:t>
        </w:r>
        <w:r>
          <w:rPr>
            <w:noProof/>
            <w:webHidden/>
          </w:rPr>
          <w:fldChar w:fldCharType="end"/>
        </w:r>
      </w:hyperlink>
    </w:p>
    <w:p w:rsidR="006F6491" w:rsidRDefault="006F6491">
      <w:pPr>
        <w:pStyle w:val="TOC2"/>
        <w:tabs>
          <w:tab w:val="left" w:pos="960"/>
          <w:tab w:val="right" w:leader="dot" w:pos="8976"/>
        </w:tabs>
        <w:rPr>
          <w:rFonts w:asciiTheme="minorHAnsi" w:eastAsiaTheme="minorEastAsia" w:hAnsiTheme="minorHAnsi" w:cstheme="minorBidi"/>
          <w:noProof/>
          <w:sz w:val="22"/>
          <w:szCs w:val="22"/>
        </w:rPr>
      </w:pPr>
      <w:hyperlink w:anchor="_Toc387241511" w:history="1">
        <w:r w:rsidRPr="00ED1555">
          <w:rPr>
            <w:rStyle w:val="Hyperlink"/>
            <w:noProof/>
          </w:rPr>
          <w:t>2.16</w:t>
        </w:r>
        <w:r>
          <w:rPr>
            <w:rFonts w:asciiTheme="minorHAnsi" w:eastAsiaTheme="minorEastAsia" w:hAnsiTheme="minorHAnsi" w:cstheme="minorBidi"/>
            <w:noProof/>
            <w:sz w:val="22"/>
            <w:szCs w:val="22"/>
          </w:rPr>
          <w:tab/>
        </w:r>
        <w:r w:rsidRPr="00ED1555">
          <w:rPr>
            <w:rStyle w:val="Hyperlink"/>
            <w:noProof/>
          </w:rPr>
          <w:t>LightEstablishmentTable</w:t>
        </w:r>
        <w:r>
          <w:rPr>
            <w:noProof/>
            <w:webHidden/>
          </w:rPr>
          <w:tab/>
        </w:r>
        <w:r>
          <w:rPr>
            <w:noProof/>
            <w:webHidden/>
          </w:rPr>
          <w:fldChar w:fldCharType="begin"/>
        </w:r>
        <w:r>
          <w:rPr>
            <w:noProof/>
            <w:webHidden/>
          </w:rPr>
          <w:instrText xml:space="preserve"> PAGEREF _Toc387241511 \h </w:instrText>
        </w:r>
        <w:r>
          <w:rPr>
            <w:noProof/>
            <w:webHidden/>
          </w:rPr>
        </w:r>
        <w:r>
          <w:rPr>
            <w:noProof/>
            <w:webHidden/>
          </w:rPr>
          <w:fldChar w:fldCharType="separate"/>
        </w:r>
        <w:r>
          <w:rPr>
            <w:noProof/>
            <w:webHidden/>
          </w:rPr>
          <w:t>16</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12" w:history="1">
        <w:r w:rsidRPr="00ED1555">
          <w:rPr>
            <w:rStyle w:val="Hyperlink"/>
            <w:noProof/>
          </w:rPr>
          <w:t>2.16.1</w:t>
        </w:r>
        <w:r>
          <w:rPr>
            <w:rFonts w:asciiTheme="minorHAnsi" w:eastAsiaTheme="minorEastAsia" w:hAnsiTheme="minorHAnsi" w:cstheme="minorBidi"/>
            <w:i w:val="0"/>
            <w:iCs w:val="0"/>
            <w:noProof/>
            <w:sz w:val="22"/>
            <w:szCs w:val="22"/>
          </w:rPr>
          <w:tab/>
        </w:r>
        <w:r w:rsidRPr="00ED1555">
          <w:rPr>
            <w:rStyle w:val="Hyperlink"/>
            <w:noProof/>
          </w:rPr>
          <w:t>Species Shade Tolerance Class</w:t>
        </w:r>
        <w:r>
          <w:rPr>
            <w:noProof/>
            <w:webHidden/>
          </w:rPr>
          <w:tab/>
        </w:r>
        <w:r>
          <w:rPr>
            <w:noProof/>
            <w:webHidden/>
          </w:rPr>
          <w:fldChar w:fldCharType="begin"/>
        </w:r>
        <w:r>
          <w:rPr>
            <w:noProof/>
            <w:webHidden/>
          </w:rPr>
          <w:instrText xml:space="preserve"> PAGEREF _Toc387241512 \h </w:instrText>
        </w:r>
        <w:r>
          <w:rPr>
            <w:noProof/>
            <w:webHidden/>
          </w:rPr>
        </w:r>
        <w:r>
          <w:rPr>
            <w:noProof/>
            <w:webHidden/>
          </w:rPr>
          <w:fldChar w:fldCharType="separate"/>
        </w:r>
        <w:r>
          <w:rPr>
            <w:noProof/>
            <w:webHidden/>
          </w:rPr>
          <w:t>17</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13" w:history="1">
        <w:r w:rsidRPr="00ED1555">
          <w:rPr>
            <w:rStyle w:val="Hyperlink"/>
            <w:noProof/>
          </w:rPr>
          <w:t>2.16.2</w:t>
        </w:r>
        <w:r>
          <w:rPr>
            <w:rFonts w:asciiTheme="minorHAnsi" w:eastAsiaTheme="minorEastAsia" w:hAnsiTheme="minorHAnsi" w:cstheme="minorBidi"/>
            <w:i w:val="0"/>
            <w:iCs w:val="0"/>
            <w:noProof/>
            <w:sz w:val="22"/>
            <w:szCs w:val="22"/>
          </w:rPr>
          <w:tab/>
        </w:r>
        <w:r w:rsidRPr="00ED1555">
          <w:rPr>
            <w:rStyle w:val="Hyperlink"/>
            <w:noProof/>
          </w:rPr>
          <w:t>Probability of Establishment, given light conditions</w:t>
        </w:r>
        <w:r>
          <w:rPr>
            <w:noProof/>
            <w:webHidden/>
          </w:rPr>
          <w:tab/>
        </w:r>
        <w:r>
          <w:rPr>
            <w:noProof/>
            <w:webHidden/>
          </w:rPr>
          <w:fldChar w:fldCharType="begin"/>
        </w:r>
        <w:r>
          <w:rPr>
            <w:noProof/>
            <w:webHidden/>
          </w:rPr>
          <w:instrText xml:space="preserve"> PAGEREF _Toc387241513 \h </w:instrText>
        </w:r>
        <w:r>
          <w:rPr>
            <w:noProof/>
            <w:webHidden/>
          </w:rPr>
        </w:r>
        <w:r>
          <w:rPr>
            <w:noProof/>
            <w:webHidden/>
          </w:rPr>
          <w:fldChar w:fldCharType="separate"/>
        </w:r>
        <w:r>
          <w:rPr>
            <w:noProof/>
            <w:webHidden/>
          </w:rPr>
          <w:t>17</w:t>
        </w:r>
        <w:r>
          <w:rPr>
            <w:noProof/>
            <w:webHidden/>
          </w:rPr>
          <w:fldChar w:fldCharType="end"/>
        </w:r>
      </w:hyperlink>
    </w:p>
    <w:p w:rsidR="006F6491" w:rsidRDefault="006F6491">
      <w:pPr>
        <w:pStyle w:val="TOC2"/>
        <w:tabs>
          <w:tab w:val="left" w:pos="960"/>
          <w:tab w:val="right" w:leader="dot" w:pos="8976"/>
        </w:tabs>
        <w:rPr>
          <w:rFonts w:asciiTheme="minorHAnsi" w:eastAsiaTheme="minorEastAsia" w:hAnsiTheme="minorHAnsi" w:cstheme="minorBidi"/>
          <w:noProof/>
          <w:sz w:val="22"/>
          <w:szCs w:val="22"/>
        </w:rPr>
      </w:pPr>
      <w:hyperlink w:anchor="_Toc387241514" w:history="1">
        <w:r w:rsidRPr="00ED1555">
          <w:rPr>
            <w:rStyle w:val="Hyperlink"/>
            <w:noProof/>
          </w:rPr>
          <w:t>2.17</w:t>
        </w:r>
        <w:r>
          <w:rPr>
            <w:rFonts w:asciiTheme="minorHAnsi" w:eastAsiaTheme="minorEastAsia" w:hAnsiTheme="minorHAnsi" w:cstheme="minorBidi"/>
            <w:noProof/>
            <w:sz w:val="22"/>
            <w:szCs w:val="22"/>
          </w:rPr>
          <w:tab/>
        </w:r>
        <w:r w:rsidRPr="00ED1555">
          <w:rPr>
            <w:rStyle w:val="Hyperlink"/>
            <w:noProof/>
          </w:rPr>
          <w:t>SpeciesParameters Table</w:t>
        </w:r>
        <w:r>
          <w:rPr>
            <w:noProof/>
            <w:webHidden/>
          </w:rPr>
          <w:tab/>
        </w:r>
        <w:r>
          <w:rPr>
            <w:noProof/>
            <w:webHidden/>
          </w:rPr>
          <w:fldChar w:fldCharType="begin"/>
        </w:r>
        <w:r>
          <w:rPr>
            <w:noProof/>
            <w:webHidden/>
          </w:rPr>
          <w:instrText xml:space="preserve"> PAGEREF _Toc387241514 \h </w:instrText>
        </w:r>
        <w:r>
          <w:rPr>
            <w:noProof/>
            <w:webHidden/>
          </w:rPr>
        </w:r>
        <w:r>
          <w:rPr>
            <w:noProof/>
            <w:webHidden/>
          </w:rPr>
          <w:fldChar w:fldCharType="separate"/>
        </w:r>
        <w:r>
          <w:rPr>
            <w:noProof/>
            <w:webHidden/>
          </w:rPr>
          <w:t>17</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15" w:history="1">
        <w:r w:rsidRPr="00ED1555">
          <w:rPr>
            <w:rStyle w:val="Hyperlink"/>
            <w:noProof/>
          </w:rPr>
          <w:t>2.17.1</w:t>
        </w:r>
        <w:r>
          <w:rPr>
            <w:rFonts w:asciiTheme="minorHAnsi" w:eastAsiaTheme="minorEastAsia" w:hAnsiTheme="minorHAnsi" w:cstheme="minorBidi"/>
            <w:i w:val="0"/>
            <w:iCs w:val="0"/>
            <w:noProof/>
            <w:sz w:val="22"/>
            <w:szCs w:val="22"/>
          </w:rPr>
          <w:tab/>
        </w:r>
        <w:r w:rsidRPr="00ED1555">
          <w:rPr>
            <w:rStyle w:val="Hyperlink"/>
            <w:noProof/>
          </w:rPr>
          <w:t>Species</w:t>
        </w:r>
        <w:r>
          <w:rPr>
            <w:noProof/>
            <w:webHidden/>
          </w:rPr>
          <w:tab/>
        </w:r>
        <w:r>
          <w:rPr>
            <w:noProof/>
            <w:webHidden/>
          </w:rPr>
          <w:fldChar w:fldCharType="begin"/>
        </w:r>
        <w:r>
          <w:rPr>
            <w:noProof/>
            <w:webHidden/>
          </w:rPr>
          <w:instrText xml:space="preserve"> PAGEREF _Toc387241515 \h </w:instrText>
        </w:r>
        <w:r>
          <w:rPr>
            <w:noProof/>
            <w:webHidden/>
          </w:rPr>
        </w:r>
        <w:r>
          <w:rPr>
            <w:noProof/>
            <w:webHidden/>
          </w:rPr>
          <w:fldChar w:fldCharType="separate"/>
        </w:r>
        <w:r>
          <w:rPr>
            <w:noProof/>
            <w:webHidden/>
          </w:rPr>
          <w:t>17</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16" w:history="1">
        <w:r w:rsidRPr="00ED1555">
          <w:rPr>
            <w:rStyle w:val="Hyperlink"/>
            <w:noProof/>
          </w:rPr>
          <w:t>2.17.2</w:t>
        </w:r>
        <w:r>
          <w:rPr>
            <w:rFonts w:asciiTheme="minorHAnsi" w:eastAsiaTheme="minorEastAsia" w:hAnsiTheme="minorHAnsi" w:cstheme="minorBidi"/>
            <w:i w:val="0"/>
            <w:iCs w:val="0"/>
            <w:noProof/>
            <w:sz w:val="22"/>
            <w:szCs w:val="22"/>
          </w:rPr>
          <w:tab/>
        </w:r>
        <w:r w:rsidRPr="00ED1555">
          <w:rPr>
            <w:rStyle w:val="Hyperlink"/>
            <w:noProof/>
          </w:rPr>
          <w:t>Functional Type</w:t>
        </w:r>
        <w:r>
          <w:rPr>
            <w:noProof/>
            <w:webHidden/>
          </w:rPr>
          <w:tab/>
        </w:r>
        <w:r>
          <w:rPr>
            <w:noProof/>
            <w:webHidden/>
          </w:rPr>
          <w:fldChar w:fldCharType="begin"/>
        </w:r>
        <w:r>
          <w:rPr>
            <w:noProof/>
            <w:webHidden/>
          </w:rPr>
          <w:instrText xml:space="preserve"> PAGEREF _Toc387241516 \h </w:instrText>
        </w:r>
        <w:r>
          <w:rPr>
            <w:noProof/>
            <w:webHidden/>
          </w:rPr>
        </w:r>
        <w:r>
          <w:rPr>
            <w:noProof/>
            <w:webHidden/>
          </w:rPr>
          <w:fldChar w:fldCharType="separate"/>
        </w:r>
        <w:r>
          <w:rPr>
            <w:noProof/>
            <w:webHidden/>
          </w:rPr>
          <w:t>17</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17" w:history="1">
        <w:r w:rsidRPr="00ED1555">
          <w:rPr>
            <w:rStyle w:val="Hyperlink"/>
            <w:noProof/>
          </w:rPr>
          <w:t>2.17.3</w:t>
        </w:r>
        <w:r>
          <w:rPr>
            <w:rFonts w:asciiTheme="minorHAnsi" w:eastAsiaTheme="minorEastAsia" w:hAnsiTheme="minorHAnsi" w:cstheme="minorBidi"/>
            <w:i w:val="0"/>
            <w:iCs w:val="0"/>
            <w:noProof/>
            <w:sz w:val="22"/>
            <w:szCs w:val="22"/>
          </w:rPr>
          <w:tab/>
        </w:r>
        <w:r w:rsidRPr="00ED1555">
          <w:rPr>
            <w:rStyle w:val="Hyperlink"/>
            <w:noProof/>
          </w:rPr>
          <w:t>Nitrogen Fixers</w:t>
        </w:r>
        <w:r>
          <w:rPr>
            <w:noProof/>
            <w:webHidden/>
          </w:rPr>
          <w:tab/>
        </w:r>
        <w:r>
          <w:rPr>
            <w:noProof/>
            <w:webHidden/>
          </w:rPr>
          <w:fldChar w:fldCharType="begin"/>
        </w:r>
        <w:r>
          <w:rPr>
            <w:noProof/>
            <w:webHidden/>
          </w:rPr>
          <w:instrText xml:space="preserve"> PAGEREF _Toc387241517 \h </w:instrText>
        </w:r>
        <w:r>
          <w:rPr>
            <w:noProof/>
            <w:webHidden/>
          </w:rPr>
        </w:r>
        <w:r>
          <w:rPr>
            <w:noProof/>
            <w:webHidden/>
          </w:rPr>
          <w:fldChar w:fldCharType="separate"/>
        </w:r>
        <w:r>
          <w:rPr>
            <w:noProof/>
            <w:webHidden/>
          </w:rPr>
          <w:t>17</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18" w:history="1">
        <w:r w:rsidRPr="00ED1555">
          <w:rPr>
            <w:rStyle w:val="Hyperlink"/>
            <w:noProof/>
          </w:rPr>
          <w:t>2.17.4</w:t>
        </w:r>
        <w:r>
          <w:rPr>
            <w:rFonts w:asciiTheme="minorHAnsi" w:eastAsiaTheme="minorEastAsia" w:hAnsiTheme="minorHAnsi" w:cstheme="minorBidi"/>
            <w:i w:val="0"/>
            <w:iCs w:val="0"/>
            <w:noProof/>
            <w:sz w:val="22"/>
            <w:szCs w:val="22"/>
          </w:rPr>
          <w:tab/>
        </w:r>
        <w:r w:rsidRPr="00ED1555">
          <w:rPr>
            <w:rStyle w:val="Hyperlink"/>
            <w:noProof/>
          </w:rPr>
          <w:t>GDD minimum/maximum</w:t>
        </w:r>
        <w:r>
          <w:rPr>
            <w:noProof/>
            <w:webHidden/>
          </w:rPr>
          <w:tab/>
        </w:r>
        <w:r>
          <w:rPr>
            <w:noProof/>
            <w:webHidden/>
          </w:rPr>
          <w:fldChar w:fldCharType="begin"/>
        </w:r>
        <w:r>
          <w:rPr>
            <w:noProof/>
            <w:webHidden/>
          </w:rPr>
          <w:instrText xml:space="preserve"> PAGEREF _Toc387241518 \h </w:instrText>
        </w:r>
        <w:r>
          <w:rPr>
            <w:noProof/>
            <w:webHidden/>
          </w:rPr>
        </w:r>
        <w:r>
          <w:rPr>
            <w:noProof/>
            <w:webHidden/>
          </w:rPr>
          <w:fldChar w:fldCharType="separate"/>
        </w:r>
        <w:r>
          <w:rPr>
            <w:noProof/>
            <w:webHidden/>
          </w:rPr>
          <w:t>17</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19" w:history="1">
        <w:r w:rsidRPr="00ED1555">
          <w:rPr>
            <w:rStyle w:val="Hyperlink"/>
            <w:noProof/>
          </w:rPr>
          <w:t>2.17.5</w:t>
        </w:r>
        <w:r>
          <w:rPr>
            <w:rFonts w:asciiTheme="minorHAnsi" w:eastAsiaTheme="minorEastAsia" w:hAnsiTheme="minorHAnsi" w:cstheme="minorBidi"/>
            <w:i w:val="0"/>
            <w:iCs w:val="0"/>
            <w:noProof/>
            <w:sz w:val="22"/>
            <w:szCs w:val="22"/>
          </w:rPr>
          <w:tab/>
        </w:r>
        <w:r w:rsidRPr="00ED1555">
          <w:rPr>
            <w:rStyle w:val="Hyperlink"/>
            <w:noProof/>
          </w:rPr>
          <w:t>Minimum January Temperature</w:t>
        </w:r>
        <w:r>
          <w:rPr>
            <w:noProof/>
            <w:webHidden/>
          </w:rPr>
          <w:tab/>
        </w:r>
        <w:r>
          <w:rPr>
            <w:noProof/>
            <w:webHidden/>
          </w:rPr>
          <w:fldChar w:fldCharType="begin"/>
        </w:r>
        <w:r>
          <w:rPr>
            <w:noProof/>
            <w:webHidden/>
          </w:rPr>
          <w:instrText xml:space="preserve"> PAGEREF _Toc387241519 \h </w:instrText>
        </w:r>
        <w:r>
          <w:rPr>
            <w:noProof/>
            <w:webHidden/>
          </w:rPr>
        </w:r>
        <w:r>
          <w:rPr>
            <w:noProof/>
            <w:webHidden/>
          </w:rPr>
          <w:fldChar w:fldCharType="separate"/>
        </w:r>
        <w:r>
          <w:rPr>
            <w:noProof/>
            <w:webHidden/>
          </w:rPr>
          <w:t>17</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20" w:history="1">
        <w:r w:rsidRPr="00ED1555">
          <w:rPr>
            <w:rStyle w:val="Hyperlink"/>
            <w:noProof/>
          </w:rPr>
          <w:t>2.17.6</w:t>
        </w:r>
        <w:r>
          <w:rPr>
            <w:rFonts w:asciiTheme="minorHAnsi" w:eastAsiaTheme="minorEastAsia" w:hAnsiTheme="minorHAnsi" w:cstheme="minorBidi"/>
            <w:i w:val="0"/>
            <w:iCs w:val="0"/>
            <w:noProof/>
            <w:sz w:val="22"/>
            <w:szCs w:val="22"/>
          </w:rPr>
          <w:tab/>
        </w:r>
        <w:r w:rsidRPr="00ED1555">
          <w:rPr>
            <w:rStyle w:val="Hyperlink"/>
            <w:noProof/>
          </w:rPr>
          <w:t>Maximum Allowable Drought</w:t>
        </w:r>
        <w:r>
          <w:rPr>
            <w:noProof/>
            <w:webHidden/>
          </w:rPr>
          <w:tab/>
        </w:r>
        <w:r>
          <w:rPr>
            <w:noProof/>
            <w:webHidden/>
          </w:rPr>
          <w:fldChar w:fldCharType="begin"/>
        </w:r>
        <w:r>
          <w:rPr>
            <w:noProof/>
            <w:webHidden/>
          </w:rPr>
          <w:instrText xml:space="preserve"> PAGEREF _Toc387241520 \h </w:instrText>
        </w:r>
        <w:r>
          <w:rPr>
            <w:noProof/>
            <w:webHidden/>
          </w:rPr>
        </w:r>
        <w:r>
          <w:rPr>
            <w:noProof/>
            <w:webHidden/>
          </w:rPr>
          <w:fldChar w:fldCharType="separate"/>
        </w:r>
        <w:r>
          <w:rPr>
            <w:noProof/>
            <w:webHidden/>
          </w:rPr>
          <w:t>18</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21" w:history="1">
        <w:r w:rsidRPr="00ED1555">
          <w:rPr>
            <w:rStyle w:val="Hyperlink"/>
            <w:noProof/>
          </w:rPr>
          <w:t>2.17.7</w:t>
        </w:r>
        <w:r>
          <w:rPr>
            <w:rFonts w:asciiTheme="minorHAnsi" w:eastAsiaTheme="minorEastAsia" w:hAnsiTheme="minorHAnsi" w:cstheme="minorBidi"/>
            <w:i w:val="0"/>
            <w:iCs w:val="0"/>
            <w:noProof/>
            <w:sz w:val="22"/>
            <w:szCs w:val="22"/>
          </w:rPr>
          <w:tab/>
        </w:r>
        <w:r w:rsidRPr="00ED1555">
          <w:rPr>
            <w:rStyle w:val="Hyperlink"/>
            <w:noProof/>
          </w:rPr>
          <w:t>Leaf Longevity</w:t>
        </w:r>
        <w:r>
          <w:rPr>
            <w:noProof/>
            <w:webHidden/>
          </w:rPr>
          <w:tab/>
        </w:r>
        <w:r>
          <w:rPr>
            <w:noProof/>
            <w:webHidden/>
          </w:rPr>
          <w:fldChar w:fldCharType="begin"/>
        </w:r>
        <w:r>
          <w:rPr>
            <w:noProof/>
            <w:webHidden/>
          </w:rPr>
          <w:instrText xml:space="preserve"> PAGEREF _Toc387241521 \h </w:instrText>
        </w:r>
        <w:r>
          <w:rPr>
            <w:noProof/>
            <w:webHidden/>
          </w:rPr>
        </w:r>
        <w:r>
          <w:rPr>
            <w:noProof/>
            <w:webHidden/>
          </w:rPr>
          <w:fldChar w:fldCharType="separate"/>
        </w:r>
        <w:r>
          <w:rPr>
            <w:noProof/>
            <w:webHidden/>
          </w:rPr>
          <w:t>18</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22" w:history="1">
        <w:r w:rsidRPr="00ED1555">
          <w:rPr>
            <w:rStyle w:val="Hyperlink"/>
            <w:noProof/>
          </w:rPr>
          <w:t>2.17.8</w:t>
        </w:r>
        <w:r>
          <w:rPr>
            <w:rFonts w:asciiTheme="minorHAnsi" w:eastAsiaTheme="minorEastAsia" w:hAnsiTheme="minorHAnsi" w:cstheme="minorBidi"/>
            <w:i w:val="0"/>
            <w:iCs w:val="0"/>
            <w:noProof/>
            <w:sz w:val="22"/>
            <w:szCs w:val="22"/>
          </w:rPr>
          <w:tab/>
        </w:r>
        <w:r w:rsidRPr="00ED1555">
          <w:rPr>
            <w:rStyle w:val="Hyperlink"/>
            <w:noProof/>
          </w:rPr>
          <w:t>Epicormic resprouting</w:t>
        </w:r>
        <w:r>
          <w:rPr>
            <w:noProof/>
            <w:webHidden/>
          </w:rPr>
          <w:tab/>
        </w:r>
        <w:r>
          <w:rPr>
            <w:noProof/>
            <w:webHidden/>
          </w:rPr>
          <w:fldChar w:fldCharType="begin"/>
        </w:r>
        <w:r>
          <w:rPr>
            <w:noProof/>
            <w:webHidden/>
          </w:rPr>
          <w:instrText xml:space="preserve"> PAGEREF _Toc387241522 \h </w:instrText>
        </w:r>
        <w:r>
          <w:rPr>
            <w:noProof/>
            <w:webHidden/>
          </w:rPr>
        </w:r>
        <w:r>
          <w:rPr>
            <w:noProof/>
            <w:webHidden/>
          </w:rPr>
          <w:fldChar w:fldCharType="separate"/>
        </w:r>
        <w:r>
          <w:rPr>
            <w:noProof/>
            <w:webHidden/>
          </w:rPr>
          <w:t>18</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23" w:history="1">
        <w:r w:rsidRPr="00ED1555">
          <w:rPr>
            <w:rStyle w:val="Hyperlink"/>
            <w:noProof/>
          </w:rPr>
          <w:t>2.17.9</w:t>
        </w:r>
        <w:r>
          <w:rPr>
            <w:rFonts w:asciiTheme="minorHAnsi" w:eastAsiaTheme="minorEastAsia" w:hAnsiTheme="minorHAnsi" w:cstheme="minorBidi"/>
            <w:i w:val="0"/>
            <w:iCs w:val="0"/>
            <w:noProof/>
            <w:sz w:val="22"/>
            <w:szCs w:val="22"/>
          </w:rPr>
          <w:tab/>
        </w:r>
        <w:r w:rsidRPr="00ED1555">
          <w:rPr>
            <w:rStyle w:val="Hyperlink"/>
            <w:noProof/>
          </w:rPr>
          <w:t>Lignin:  Leaf, Fine Root, Wood, Coarse Root</w:t>
        </w:r>
        <w:r>
          <w:rPr>
            <w:noProof/>
            <w:webHidden/>
          </w:rPr>
          <w:tab/>
        </w:r>
        <w:r>
          <w:rPr>
            <w:noProof/>
            <w:webHidden/>
          </w:rPr>
          <w:fldChar w:fldCharType="begin"/>
        </w:r>
        <w:r>
          <w:rPr>
            <w:noProof/>
            <w:webHidden/>
          </w:rPr>
          <w:instrText xml:space="preserve"> PAGEREF _Toc387241523 \h </w:instrText>
        </w:r>
        <w:r>
          <w:rPr>
            <w:noProof/>
            <w:webHidden/>
          </w:rPr>
        </w:r>
        <w:r>
          <w:rPr>
            <w:noProof/>
            <w:webHidden/>
          </w:rPr>
          <w:fldChar w:fldCharType="separate"/>
        </w:r>
        <w:r>
          <w:rPr>
            <w:noProof/>
            <w:webHidden/>
          </w:rPr>
          <w:t>18</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24" w:history="1">
        <w:r w:rsidRPr="00ED1555">
          <w:rPr>
            <w:rStyle w:val="Hyperlink"/>
            <w:noProof/>
          </w:rPr>
          <w:t>2.17.10</w:t>
        </w:r>
        <w:r>
          <w:rPr>
            <w:rFonts w:asciiTheme="minorHAnsi" w:eastAsiaTheme="minorEastAsia" w:hAnsiTheme="minorHAnsi" w:cstheme="minorBidi"/>
            <w:i w:val="0"/>
            <w:iCs w:val="0"/>
            <w:noProof/>
            <w:sz w:val="22"/>
            <w:szCs w:val="22"/>
          </w:rPr>
          <w:tab/>
        </w:r>
        <w:r w:rsidRPr="00ED1555">
          <w:rPr>
            <w:rStyle w:val="Hyperlink"/>
            <w:noProof/>
          </w:rPr>
          <w:t>CN Ratios:  Leaf, Fine Root, Wood, Coarse Root, Litter</w:t>
        </w:r>
        <w:r>
          <w:rPr>
            <w:noProof/>
            <w:webHidden/>
          </w:rPr>
          <w:tab/>
        </w:r>
        <w:r>
          <w:rPr>
            <w:noProof/>
            <w:webHidden/>
          </w:rPr>
          <w:fldChar w:fldCharType="begin"/>
        </w:r>
        <w:r>
          <w:rPr>
            <w:noProof/>
            <w:webHidden/>
          </w:rPr>
          <w:instrText xml:space="preserve"> PAGEREF _Toc387241524 \h </w:instrText>
        </w:r>
        <w:r>
          <w:rPr>
            <w:noProof/>
            <w:webHidden/>
          </w:rPr>
        </w:r>
        <w:r>
          <w:rPr>
            <w:noProof/>
            <w:webHidden/>
          </w:rPr>
          <w:fldChar w:fldCharType="separate"/>
        </w:r>
        <w:r>
          <w:rPr>
            <w:noProof/>
            <w:webHidden/>
          </w:rPr>
          <w:t>18</w:t>
        </w:r>
        <w:r>
          <w:rPr>
            <w:noProof/>
            <w:webHidden/>
          </w:rPr>
          <w:fldChar w:fldCharType="end"/>
        </w:r>
      </w:hyperlink>
    </w:p>
    <w:p w:rsidR="006F6491" w:rsidRDefault="006F6491">
      <w:pPr>
        <w:pStyle w:val="TOC2"/>
        <w:tabs>
          <w:tab w:val="left" w:pos="960"/>
          <w:tab w:val="right" w:leader="dot" w:pos="8976"/>
        </w:tabs>
        <w:rPr>
          <w:rFonts w:asciiTheme="minorHAnsi" w:eastAsiaTheme="minorEastAsia" w:hAnsiTheme="minorHAnsi" w:cstheme="minorBidi"/>
          <w:noProof/>
          <w:sz w:val="22"/>
          <w:szCs w:val="22"/>
        </w:rPr>
      </w:pPr>
      <w:hyperlink w:anchor="_Toc387241525" w:history="1">
        <w:r w:rsidRPr="00ED1555">
          <w:rPr>
            <w:rStyle w:val="Hyperlink"/>
            <w:noProof/>
          </w:rPr>
          <w:t>2.18</w:t>
        </w:r>
        <w:r>
          <w:rPr>
            <w:rFonts w:asciiTheme="minorHAnsi" w:eastAsiaTheme="minorEastAsia" w:hAnsiTheme="minorHAnsi" w:cstheme="minorBidi"/>
            <w:noProof/>
            <w:sz w:val="22"/>
            <w:szCs w:val="22"/>
          </w:rPr>
          <w:tab/>
        </w:r>
        <w:r w:rsidRPr="00ED1555">
          <w:rPr>
            <w:rStyle w:val="Hyperlink"/>
            <w:noProof/>
          </w:rPr>
          <w:t>Functional Group Parameters</w:t>
        </w:r>
        <w:r>
          <w:rPr>
            <w:noProof/>
            <w:webHidden/>
          </w:rPr>
          <w:tab/>
        </w:r>
        <w:r>
          <w:rPr>
            <w:noProof/>
            <w:webHidden/>
          </w:rPr>
          <w:fldChar w:fldCharType="begin"/>
        </w:r>
        <w:r>
          <w:rPr>
            <w:noProof/>
            <w:webHidden/>
          </w:rPr>
          <w:instrText xml:space="preserve"> PAGEREF _Toc387241525 \h </w:instrText>
        </w:r>
        <w:r>
          <w:rPr>
            <w:noProof/>
            <w:webHidden/>
          </w:rPr>
        </w:r>
        <w:r>
          <w:rPr>
            <w:noProof/>
            <w:webHidden/>
          </w:rPr>
          <w:fldChar w:fldCharType="separate"/>
        </w:r>
        <w:r>
          <w:rPr>
            <w:noProof/>
            <w:webHidden/>
          </w:rPr>
          <w:t>18</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26" w:history="1">
        <w:r w:rsidRPr="00ED1555">
          <w:rPr>
            <w:rStyle w:val="Hyperlink"/>
            <w:noProof/>
          </w:rPr>
          <w:t>2.18.1</w:t>
        </w:r>
        <w:r>
          <w:rPr>
            <w:rFonts w:asciiTheme="minorHAnsi" w:eastAsiaTheme="minorEastAsia" w:hAnsiTheme="minorHAnsi" w:cstheme="minorBidi"/>
            <w:i w:val="0"/>
            <w:iCs w:val="0"/>
            <w:noProof/>
            <w:sz w:val="22"/>
            <w:szCs w:val="22"/>
          </w:rPr>
          <w:tab/>
        </w:r>
        <w:r w:rsidRPr="00ED1555">
          <w:rPr>
            <w:rStyle w:val="Hyperlink"/>
            <w:noProof/>
          </w:rPr>
          <w:t>Name</w:t>
        </w:r>
        <w:r>
          <w:rPr>
            <w:noProof/>
            <w:webHidden/>
          </w:rPr>
          <w:tab/>
        </w:r>
        <w:r>
          <w:rPr>
            <w:noProof/>
            <w:webHidden/>
          </w:rPr>
          <w:fldChar w:fldCharType="begin"/>
        </w:r>
        <w:r>
          <w:rPr>
            <w:noProof/>
            <w:webHidden/>
          </w:rPr>
          <w:instrText xml:space="preserve"> PAGEREF _Toc387241526 \h </w:instrText>
        </w:r>
        <w:r>
          <w:rPr>
            <w:noProof/>
            <w:webHidden/>
          </w:rPr>
        </w:r>
        <w:r>
          <w:rPr>
            <w:noProof/>
            <w:webHidden/>
          </w:rPr>
          <w:fldChar w:fldCharType="separate"/>
        </w:r>
        <w:r>
          <w:rPr>
            <w:noProof/>
            <w:webHidden/>
          </w:rPr>
          <w:t>18</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27" w:history="1">
        <w:r w:rsidRPr="00ED1555">
          <w:rPr>
            <w:rStyle w:val="Hyperlink"/>
            <w:noProof/>
          </w:rPr>
          <w:t>2.18.2</w:t>
        </w:r>
        <w:r>
          <w:rPr>
            <w:rFonts w:asciiTheme="minorHAnsi" w:eastAsiaTheme="minorEastAsia" w:hAnsiTheme="minorHAnsi" w:cstheme="minorBidi"/>
            <w:i w:val="0"/>
            <w:iCs w:val="0"/>
            <w:noProof/>
            <w:sz w:val="22"/>
            <w:szCs w:val="22"/>
          </w:rPr>
          <w:tab/>
        </w:r>
        <w:r w:rsidRPr="00ED1555">
          <w:rPr>
            <w:rStyle w:val="Hyperlink"/>
            <w:noProof/>
          </w:rPr>
          <w:t>Functional Type</w:t>
        </w:r>
        <w:r>
          <w:rPr>
            <w:noProof/>
            <w:webHidden/>
          </w:rPr>
          <w:tab/>
        </w:r>
        <w:r>
          <w:rPr>
            <w:noProof/>
            <w:webHidden/>
          </w:rPr>
          <w:fldChar w:fldCharType="begin"/>
        </w:r>
        <w:r>
          <w:rPr>
            <w:noProof/>
            <w:webHidden/>
          </w:rPr>
          <w:instrText xml:space="preserve"> PAGEREF _Toc387241527 \h </w:instrText>
        </w:r>
        <w:r>
          <w:rPr>
            <w:noProof/>
            <w:webHidden/>
          </w:rPr>
        </w:r>
        <w:r>
          <w:rPr>
            <w:noProof/>
            <w:webHidden/>
          </w:rPr>
          <w:fldChar w:fldCharType="separate"/>
        </w:r>
        <w:r>
          <w:rPr>
            <w:noProof/>
            <w:webHidden/>
          </w:rPr>
          <w:t>19</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28" w:history="1">
        <w:r w:rsidRPr="00ED1555">
          <w:rPr>
            <w:rStyle w:val="Hyperlink"/>
            <w:noProof/>
          </w:rPr>
          <w:t>2.18.3</w:t>
        </w:r>
        <w:r>
          <w:rPr>
            <w:rFonts w:asciiTheme="minorHAnsi" w:eastAsiaTheme="minorEastAsia" w:hAnsiTheme="minorHAnsi" w:cstheme="minorBidi"/>
            <w:i w:val="0"/>
            <w:iCs w:val="0"/>
            <w:noProof/>
            <w:sz w:val="22"/>
            <w:szCs w:val="22"/>
          </w:rPr>
          <w:tab/>
        </w:r>
        <w:r w:rsidRPr="00ED1555">
          <w:rPr>
            <w:rStyle w:val="Hyperlink"/>
            <w:noProof/>
          </w:rPr>
          <w:t>PPDF:  1, 2, 3, 4</w:t>
        </w:r>
        <w:r>
          <w:rPr>
            <w:noProof/>
            <w:webHidden/>
          </w:rPr>
          <w:tab/>
        </w:r>
        <w:r>
          <w:rPr>
            <w:noProof/>
            <w:webHidden/>
          </w:rPr>
          <w:fldChar w:fldCharType="begin"/>
        </w:r>
        <w:r>
          <w:rPr>
            <w:noProof/>
            <w:webHidden/>
          </w:rPr>
          <w:instrText xml:space="preserve"> PAGEREF _Toc387241528 \h </w:instrText>
        </w:r>
        <w:r>
          <w:rPr>
            <w:noProof/>
            <w:webHidden/>
          </w:rPr>
        </w:r>
        <w:r>
          <w:rPr>
            <w:noProof/>
            <w:webHidden/>
          </w:rPr>
          <w:fldChar w:fldCharType="separate"/>
        </w:r>
        <w:r>
          <w:rPr>
            <w:noProof/>
            <w:webHidden/>
          </w:rPr>
          <w:t>19</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29" w:history="1">
        <w:r w:rsidRPr="00ED1555">
          <w:rPr>
            <w:rStyle w:val="Hyperlink"/>
            <w:noProof/>
          </w:rPr>
          <w:t>2.18.4</w:t>
        </w:r>
        <w:r>
          <w:rPr>
            <w:rFonts w:asciiTheme="minorHAnsi" w:eastAsiaTheme="minorEastAsia" w:hAnsiTheme="minorHAnsi" w:cstheme="minorBidi"/>
            <w:i w:val="0"/>
            <w:iCs w:val="0"/>
            <w:noProof/>
            <w:sz w:val="22"/>
            <w:szCs w:val="22"/>
          </w:rPr>
          <w:tab/>
        </w:r>
        <w:r w:rsidRPr="00ED1555">
          <w:rPr>
            <w:rStyle w:val="Hyperlink"/>
            <w:noProof/>
          </w:rPr>
          <w:t>FRACleaf</w:t>
        </w:r>
        <w:r>
          <w:rPr>
            <w:noProof/>
            <w:webHidden/>
          </w:rPr>
          <w:tab/>
        </w:r>
        <w:r>
          <w:rPr>
            <w:noProof/>
            <w:webHidden/>
          </w:rPr>
          <w:fldChar w:fldCharType="begin"/>
        </w:r>
        <w:r>
          <w:rPr>
            <w:noProof/>
            <w:webHidden/>
          </w:rPr>
          <w:instrText xml:space="preserve"> PAGEREF _Toc387241529 \h </w:instrText>
        </w:r>
        <w:r>
          <w:rPr>
            <w:noProof/>
            <w:webHidden/>
          </w:rPr>
        </w:r>
        <w:r>
          <w:rPr>
            <w:noProof/>
            <w:webHidden/>
          </w:rPr>
          <w:fldChar w:fldCharType="separate"/>
        </w:r>
        <w:r>
          <w:rPr>
            <w:noProof/>
            <w:webHidden/>
          </w:rPr>
          <w:t>19</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30" w:history="1">
        <w:r w:rsidRPr="00ED1555">
          <w:rPr>
            <w:rStyle w:val="Hyperlink"/>
            <w:noProof/>
          </w:rPr>
          <w:t>2.18.5</w:t>
        </w:r>
        <w:r>
          <w:rPr>
            <w:rFonts w:asciiTheme="minorHAnsi" w:eastAsiaTheme="minorEastAsia" w:hAnsiTheme="minorHAnsi" w:cstheme="minorBidi"/>
            <w:i w:val="0"/>
            <w:iCs w:val="0"/>
            <w:noProof/>
            <w:sz w:val="22"/>
            <w:szCs w:val="22"/>
          </w:rPr>
          <w:tab/>
        </w:r>
        <w:r w:rsidRPr="00ED1555">
          <w:rPr>
            <w:rStyle w:val="Hyperlink"/>
            <w:noProof/>
          </w:rPr>
          <w:t>BTOLAI, KLAI, MAXLAI</w:t>
        </w:r>
        <w:r>
          <w:rPr>
            <w:noProof/>
            <w:webHidden/>
          </w:rPr>
          <w:tab/>
        </w:r>
        <w:r>
          <w:rPr>
            <w:noProof/>
            <w:webHidden/>
          </w:rPr>
          <w:fldChar w:fldCharType="begin"/>
        </w:r>
        <w:r>
          <w:rPr>
            <w:noProof/>
            <w:webHidden/>
          </w:rPr>
          <w:instrText xml:space="preserve"> PAGEREF _Toc387241530 \h </w:instrText>
        </w:r>
        <w:r>
          <w:rPr>
            <w:noProof/>
            <w:webHidden/>
          </w:rPr>
        </w:r>
        <w:r>
          <w:rPr>
            <w:noProof/>
            <w:webHidden/>
          </w:rPr>
          <w:fldChar w:fldCharType="separate"/>
        </w:r>
        <w:r>
          <w:rPr>
            <w:noProof/>
            <w:webHidden/>
          </w:rPr>
          <w:t>19</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31" w:history="1">
        <w:r w:rsidRPr="00ED1555">
          <w:rPr>
            <w:rStyle w:val="Hyperlink"/>
            <w:noProof/>
          </w:rPr>
          <w:t>2.18.6</w:t>
        </w:r>
        <w:r>
          <w:rPr>
            <w:rFonts w:asciiTheme="minorHAnsi" w:eastAsiaTheme="minorEastAsia" w:hAnsiTheme="minorHAnsi" w:cstheme="minorBidi"/>
            <w:i w:val="0"/>
            <w:iCs w:val="0"/>
            <w:noProof/>
            <w:sz w:val="22"/>
            <w:szCs w:val="22"/>
          </w:rPr>
          <w:tab/>
        </w:r>
        <w:r w:rsidRPr="00ED1555">
          <w:rPr>
            <w:rStyle w:val="Hyperlink"/>
            <w:noProof/>
          </w:rPr>
          <w:t>PPRPTS2, PPRPTS3</w:t>
        </w:r>
        <w:r>
          <w:rPr>
            <w:noProof/>
            <w:webHidden/>
          </w:rPr>
          <w:tab/>
        </w:r>
        <w:r>
          <w:rPr>
            <w:noProof/>
            <w:webHidden/>
          </w:rPr>
          <w:fldChar w:fldCharType="begin"/>
        </w:r>
        <w:r>
          <w:rPr>
            <w:noProof/>
            <w:webHidden/>
          </w:rPr>
          <w:instrText xml:space="preserve"> PAGEREF _Toc387241531 \h </w:instrText>
        </w:r>
        <w:r>
          <w:rPr>
            <w:noProof/>
            <w:webHidden/>
          </w:rPr>
        </w:r>
        <w:r>
          <w:rPr>
            <w:noProof/>
            <w:webHidden/>
          </w:rPr>
          <w:fldChar w:fldCharType="separate"/>
        </w:r>
        <w:r>
          <w:rPr>
            <w:noProof/>
            <w:webHidden/>
          </w:rPr>
          <w:t>19</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32" w:history="1">
        <w:r w:rsidRPr="00ED1555">
          <w:rPr>
            <w:rStyle w:val="Hyperlink"/>
            <w:noProof/>
          </w:rPr>
          <w:t>2.18.7</w:t>
        </w:r>
        <w:r>
          <w:rPr>
            <w:rFonts w:asciiTheme="minorHAnsi" w:eastAsiaTheme="minorEastAsia" w:hAnsiTheme="minorHAnsi" w:cstheme="minorBidi"/>
            <w:i w:val="0"/>
            <w:iCs w:val="0"/>
            <w:noProof/>
            <w:sz w:val="22"/>
            <w:szCs w:val="22"/>
          </w:rPr>
          <w:tab/>
        </w:r>
        <w:r w:rsidRPr="00ED1555">
          <w:rPr>
            <w:rStyle w:val="Hyperlink"/>
            <w:noProof/>
          </w:rPr>
          <w:t>Woody Decay Rate</w:t>
        </w:r>
        <w:r>
          <w:rPr>
            <w:noProof/>
            <w:webHidden/>
          </w:rPr>
          <w:tab/>
        </w:r>
        <w:r>
          <w:rPr>
            <w:noProof/>
            <w:webHidden/>
          </w:rPr>
          <w:fldChar w:fldCharType="begin"/>
        </w:r>
        <w:r>
          <w:rPr>
            <w:noProof/>
            <w:webHidden/>
          </w:rPr>
          <w:instrText xml:space="preserve"> PAGEREF _Toc387241532 \h </w:instrText>
        </w:r>
        <w:r>
          <w:rPr>
            <w:noProof/>
            <w:webHidden/>
          </w:rPr>
        </w:r>
        <w:r>
          <w:rPr>
            <w:noProof/>
            <w:webHidden/>
          </w:rPr>
          <w:fldChar w:fldCharType="separate"/>
        </w:r>
        <w:r>
          <w:rPr>
            <w:noProof/>
            <w:webHidden/>
          </w:rPr>
          <w:t>20</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33" w:history="1">
        <w:r w:rsidRPr="00ED1555">
          <w:rPr>
            <w:rStyle w:val="Hyperlink"/>
            <w:noProof/>
          </w:rPr>
          <w:t>2.18.8</w:t>
        </w:r>
        <w:r>
          <w:rPr>
            <w:rFonts w:asciiTheme="minorHAnsi" w:eastAsiaTheme="minorEastAsia" w:hAnsiTheme="minorHAnsi" w:cstheme="minorBidi"/>
            <w:i w:val="0"/>
            <w:iCs w:val="0"/>
            <w:noProof/>
            <w:sz w:val="22"/>
            <w:szCs w:val="22"/>
          </w:rPr>
          <w:tab/>
        </w:r>
        <w:r w:rsidRPr="00ED1555">
          <w:rPr>
            <w:rStyle w:val="Hyperlink"/>
            <w:noProof/>
          </w:rPr>
          <w:t>Monthly Wood Mortality</w:t>
        </w:r>
        <w:r>
          <w:rPr>
            <w:noProof/>
            <w:webHidden/>
          </w:rPr>
          <w:tab/>
        </w:r>
        <w:r>
          <w:rPr>
            <w:noProof/>
            <w:webHidden/>
          </w:rPr>
          <w:fldChar w:fldCharType="begin"/>
        </w:r>
        <w:r>
          <w:rPr>
            <w:noProof/>
            <w:webHidden/>
          </w:rPr>
          <w:instrText xml:space="preserve"> PAGEREF _Toc387241533 \h </w:instrText>
        </w:r>
        <w:r>
          <w:rPr>
            <w:noProof/>
            <w:webHidden/>
          </w:rPr>
        </w:r>
        <w:r>
          <w:rPr>
            <w:noProof/>
            <w:webHidden/>
          </w:rPr>
          <w:fldChar w:fldCharType="separate"/>
        </w:r>
        <w:r>
          <w:rPr>
            <w:noProof/>
            <w:webHidden/>
          </w:rPr>
          <w:t>20</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34" w:history="1">
        <w:r w:rsidRPr="00ED1555">
          <w:rPr>
            <w:rStyle w:val="Hyperlink"/>
            <w:noProof/>
          </w:rPr>
          <w:t>2.18.9</w:t>
        </w:r>
        <w:r>
          <w:rPr>
            <w:rFonts w:asciiTheme="minorHAnsi" w:eastAsiaTheme="minorEastAsia" w:hAnsiTheme="minorHAnsi" w:cstheme="minorBidi"/>
            <w:i w:val="0"/>
            <w:iCs w:val="0"/>
            <w:noProof/>
            <w:sz w:val="22"/>
            <w:szCs w:val="22"/>
          </w:rPr>
          <w:tab/>
        </w:r>
        <w:r w:rsidRPr="00ED1555">
          <w:rPr>
            <w:rStyle w:val="Hyperlink"/>
            <w:noProof/>
          </w:rPr>
          <w:t>Mortality Curve – Shape Parameter</w:t>
        </w:r>
        <w:r>
          <w:rPr>
            <w:noProof/>
            <w:webHidden/>
          </w:rPr>
          <w:tab/>
        </w:r>
        <w:r>
          <w:rPr>
            <w:noProof/>
            <w:webHidden/>
          </w:rPr>
          <w:fldChar w:fldCharType="begin"/>
        </w:r>
        <w:r>
          <w:rPr>
            <w:noProof/>
            <w:webHidden/>
          </w:rPr>
          <w:instrText xml:space="preserve"> PAGEREF _Toc387241534 \h </w:instrText>
        </w:r>
        <w:r>
          <w:rPr>
            <w:noProof/>
            <w:webHidden/>
          </w:rPr>
        </w:r>
        <w:r>
          <w:rPr>
            <w:noProof/>
            <w:webHidden/>
          </w:rPr>
          <w:fldChar w:fldCharType="separate"/>
        </w:r>
        <w:r>
          <w:rPr>
            <w:noProof/>
            <w:webHidden/>
          </w:rPr>
          <w:t>20</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35" w:history="1">
        <w:r w:rsidRPr="00ED1555">
          <w:rPr>
            <w:rStyle w:val="Hyperlink"/>
            <w:noProof/>
          </w:rPr>
          <w:t>2.18.10</w:t>
        </w:r>
        <w:r>
          <w:rPr>
            <w:rFonts w:asciiTheme="minorHAnsi" w:eastAsiaTheme="minorEastAsia" w:hAnsiTheme="minorHAnsi" w:cstheme="minorBidi"/>
            <w:i w:val="0"/>
            <w:iCs w:val="0"/>
            <w:noProof/>
            <w:sz w:val="22"/>
            <w:szCs w:val="22"/>
          </w:rPr>
          <w:tab/>
        </w:r>
        <w:r w:rsidRPr="00ED1555">
          <w:rPr>
            <w:rStyle w:val="Hyperlink"/>
            <w:noProof/>
          </w:rPr>
          <w:t>Leaf Drop Month</w:t>
        </w:r>
        <w:r>
          <w:rPr>
            <w:noProof/>
            <w:webHidden/>
          </w:rPr>
          <w:tab/>
        </w:r>
        <w:r>
          <w:rPr>
            <w:noProof/>
            <w:webHidden/>
          </w:rPr>
          <w:fldChar w:fldCharType="begin"/>
        </w:r>
        <w:r>
          <w:rPr>
            <w:noProof/>
            <w:webHidden/>
          </w:rPr>
          <w:instrText xml:space="preserve"> PAGEREF _Toc387241535 \h </w:instrText>
        </w:r>
        <w:r>
          <w:rPr>
            <w:noProof/>
            <w:webHidden/>
          </w:rPr>
        </w:r>
        <w:r>
          <w:rPr>
            <w:noProof/>
            <w:webHidden/>
          </w:rPr>
          <w:fldChar w:fldCharType="separate"/>
        </w:r>
        <w:r>
          <w:rPr>
            <w:noProof/>
            <w:webHidden/>
          </w:rPr>
          <w:t>20</w:t>
        </w:r>
        <w:r>
          <w:rPr>
            <w:noProof/>
            <w:webHidden/>
          </w:rPr>
          <w:fldChar w:fldCharType="end"/>
        </w:r>
      </w:hyperlink>
    </w:p>
    <w:p w:rsidR="006F6491" w:rsidRDefault="006F6491">
      <w:pPr>
        <w:pStyle w:val="TOC2"/>
        <w:tabs>
          <w:tab w:val="left" w:pos="960"/>
          <w:tab w:val="right" w:leader="dot" w:pos="8976"/>
        </w:tabs>
        <w:rPr>
          <w:rFonts w:asciiTheme="minorHAnsi" w:eastAsiaTheme="minorEastAsia" w:hAnsiTheme="minorHAnsi" w:cstheme="minorBidi"/>
          <w:noProof/>
          <w:sz w:val="22"/>
          <w:szCs w:val="22"/>
        </w:rPr>
      </w:pPr>
      <w:hyperlink w:anchor="_Toc387241536" w:history="1">
        <w:r w:rsidRPr="00ED1555">
          <w:rPr>
            <w:rStyle w:val="Hyperlink"/>
            <w:noProof/>
          </w:rPr>
          <w:t>2.19</w:t>
        </w:r>
        <w:r>
          <w:rPr>
            <w:rFonts w:asciiTheme="minorHAnsi" w:eastAsiaTheme="minorEastAsia" w:hAnsiTheme="minorHAnsi" w:cstheme="minorBidi"/>
            <w:noProof/>
            <w:sz w:val="22"/>
            <w:szCs w:val="22"/>
          </w:rPr>
          <w:tab/>
        </w:r>
        <w:r w:rsidRPr="00ED1555">
          <w:rPr>
            <w:rStyle w:val="Hyperlink"/>
            <w:noProof/>
          </w:rPr>
          <w:t>Initial Ecoregion Parameters</w:t>
        </w:r>
        <w:r>
          <w:rPr>
            <w:noProof/>
            <w:webHidden/>
          </w:rPr>
          <w:tab/>
        </w:r>
        <w:r>
          <w:rPr>
            <w:noProof/>
            <w:webHidden/>
          </w:rPr>
          <w:fldChar w:fldCharType="begin"/>
        </w:r>
        <w:r>
          <w:rPr>
            <w:noProof/>
            <w:webHidden/>
          </w:rPr>
          <w:instrText xml:space="preserve"> PAGEREF _Toc387241536 \h </w:instrText>
        </w:r>
        <w:r>
          <w:rPr>
            <w:noProof/>
            <w:webHidden/>
          </w:rPr>
        </w:r>
        <w:r>
          <w:rPr>
            <w:noProof/>
            <w:webHidden/>
          </w:rPr>
          <w:fldChar w:fldCharType="separate"/>
        </w:r>
        <w:r>
          <w:rPr>
            <w:noProof/>
            <w:webHidden/>
          </w:rPr>
          <w:t>21</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37" w:history="1">
        <w:r w:rsidRPr="00ED1555">
          <w:rPr>
            <w:rStyle w:val="Hyperlink"/>
            <w:noProof/>
          </w:rPr>
          <w:t>2.19.1</w:t>
        </w:r>
        <w:r>
          <w:rPr>
            <w:rFonts w:asciiTheme="minorHAnsi" w:eastAsiaTheme="minorEastAsia" w:hAnsiTheme="minorHAnsi" w:cstheme="minorBidi"/>
            <w:i w:val="0"/>
            <w:iCs w:val="0"/>
            <w:noProof/>
            <w:sz w:val="22"/>
            <w:szCs w:val="22"/>
          </w:rPr>
          <w:tab/>
        </w:r>
        <w:r w:rsidRPr="00ED1555">
          <w:rPr>
            <w:rStyle w:val="Hyperlink"/>
            <w:noProof/>
          </w:rPr>
          <w:t>Ecoregion Names</w:t>
        </w:r>
        <w:r>
          <w:rPr>
            <w:noProof/>
            <w:webHidden/>
          </w:rPr>
          <w:tab/>
        </w:r>
        <w:r>
          <w:rPr>
            <w:noProof/>
            <w:webHidden/>
          </w:rPr>
          <w:fldChar w:fldCharType="begin"/>
        </w:r>
        <w:r>
          <w:rPr>
            <w:noProof/>
            <w:webHidden/>
          </w:rPr>
          <w:instrText xml:space="preserve"> PAGEREF _Toc387241537 \h </w:instrText>
        </w:r>
        <w:r>
          <w:rPr>
            <w:noProof/>
            <w:webHidden/>
          </w:rPr>
        </w:r>
        <w:r>
          <w:rPr>
            <w:noProof/>
            <w:webHidden/>
          </w:rPr>
          <w:fldChar w:fldCharType="separate"/>
        </w:r>
        <w:r>
          <w:rPr>
            <w:noProof/>
            <w:webHidden/>
          </w:rPr>
          <w:t>21</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38" w:history="1">
        <w:r w:rsidRPr="00ED1555">
          <w:rPr>
            <w:rStyle w:val="Hyperlink"/>
            <w:noProof/>
          </w:rPr>
          <w:t>2.19.2</w:t>
        </w:r>
        <w:r>
          <w:rPr>
            <w:rFonts w:asciiTheme="minorHAnsi" w:eastAsiaTheme="minorEastAsia" w:hAnsiTheme="minorHAnsi" w:cstheme="minorBidi"/>
            <w:i w:val="0"/>
            <w:iCs w:val="0"/>
            <w:noProof/>
            <w:sz w:val="22"/>
            <w:szCs w:val="22"/>
          </w:rPr>
          <w:tab/>
        </w:r>
        <w:r w:rsidRPr="00ED1555">
          <w:rPr>
            <w:rStyle w:val="Hyperlink"/>
            <w:noProof/>
          </w:rPr>
          <w:t>SOM1–3 Carbon and Nitrogen</w:t>
        </w:r>
        <w:r>
          <w:rPr>
            <w:noProof/>
            <w:webHidden/>
          </w:rPr>
          <w:tab/>
        </w:r>
        <w:r>
          <w:rPr>
            <w:noProof/>
            <w:webHidden/>
          </w:rPr>
          <w:fldChar w:fldCharType="begin"/>
        </w:r>
        <w:r>
          <w:rPr>
            <w:noProof/>
            <w:webHidden/>
          </w:rPr>
          <w:instrText xml:space="preserve"> PAGEREF _Toc387241538 \h </w:instrText>
        </w:r>
        <w:r>
          <w:rPr>
            <w:noProof/>
            <w:webHidden/>
          </w:rPr>
        </w:r>
        <w:r>
          <w:rPr>
            <w:noProof/>
            <w:webHidden/>
          </w:rPr>
          <w:fldChar w:fldCharType="separate"/>
        </w:r>
        <w:r>
          <w:rPr>
            <w:noProof/>
            <w:webHidden/>
          </w:rPr>
          <w:t>21</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39" w:history="1">
        <w:r w:rsidRPr="00ED1555">
          <w:rPr>
            <w:rStyle w:val="Hyperlink"/>
            <w:noProof/>
          </w:rPr>
          <w:t>2.19.3</w:t>
        </w:r>
        <w:r>
          <w:rPr>
            <w:rFonts w:asciiTheme="minorHAnsi" w:eastAsiaTheme="minorEastAsia" w:hAnsiTheme="minorHAnsi" w:cstheme="minorBidi"/>
            <w:i w:val="0"/>
            <w:iCs w:val="0"/>
            <w:noProof/>
            <w:sz w:val="22"/>
            <w:szCs w:val="22"/>
          </w:rPr>
          <w:tab/>
        </w:r>
        <w:r w:rsidRPr="00ED1555">
          <w:rPr>
            <w:rStyle w:val="Hyperlink"/>
            <w:noProof/>
          </w:rPr>
          <w:t>Mineral Nitrogen</w:t>
        </w:r>
        <w:r>
          <w:rPr>
            <w:noProof/>
            <w:webHidden/>
          </w:rPr>
          <w:tab/>
        </w:r>
        <w:r>
          <w:rPr>
            <w:noProof/>
            <w:webHidden/>
          </w:rPr>
          <w:fldChar w:fldCharType="begin"/>
        </w:r>
        <w:r>
          <w:rPr>
            <w:noProof/>
            <w:webHidden/>
          </w:rPr>
          <w:instrText xml:space="preserve"> PAGEREF _Toc387241539 \h </w:instrText>
        </w:r>
        <w:r>
          <w:rPr>
            <w:noProof/>
            <w:webHidden/>
          </w:rPr>
        </w:r>
        <w:r>
          <w:rPr>
            <w:noProof/>
            <w:webHidden/>
          </w:rPr>
          <w:fldChar w:fldCharType="separate"/>
        </w:r>
        <w:r>
          <w:rPr>
            <w:noProof/>
            <w:webHidden/>
          </w:rPr>
          <w:t>21</w:t>
        </w:r>
        <w:r>
          <w:rPr>
            <w:noProof/>
            <w:webHidden/>
          </w:rPr>
          <w:fldChar w:fldCharType="end"/>
        </w:r>
      </w:hyperlink>
    </w:p>
    <w:p w:rsidR="006F6491" w:rsidRDefault="006F6491">
      <w:pPr>
        <w:pStyle w:val="TOC2"/>
        <w:tabs>
          <w:tab w:val="left" w:pos="960"/>
          <w:tab w:val="right" w:leader="dot" w:pos="8976"/>
        </w:tabs>
        <w:rPr>
          <w:rFonts w:asciiTheme="minorHAnsi" w:eastAsiaTheme="minorEastAsia" w:hAnsiTheme="minorHAnsi" w:cstheme="minorBidi"/>
          <w:noProof/>
          <w:sz w:val="22"/>
          <w:szCs w:val="22"/>
        </w:rPr>
      </w:pPr>
      <w:hyperlink w:anchor="_Toc387241540" w:history="1">
        <w:r w:rsidRPr="00ED1555">
          <w:rPr>
            <w:rStyle w:val="Hyperlink"/>
            <w:noProof/>
          </w:rPr>
          <w:t>2.20</w:t>
        </w:r>
        <w:r>
          <w:rPr>
            <w:rFonts w:asciiTheme="minorHAnsi" w:eastAsiaTheme="minorEastAsia" w:hAnsiTheme="minorHAnsi" w:cstheme="minorBidi"/>
            <w:noProof/>
            <w:sz w:val="22"/>
            <w:szCs w:val="22"/>
          </w:rPr>
          <w:tab/>
        </w:r>
        <w:r w:rsidRPr="00ED1555">
          <w:rPr>
            <w:rStyle w:val="Hyperlink"/>
            <w:noProof/>
          </w:rPr>
          <w:t>Ecoregion Parameters</w:t>
        </w:r>
        <w:r>
          <w:rPr>
            <w:noProof/>
            <w:webHidden/>
          </w:rPr>
          <w:tab/>
        </w:r>
        <w:r>
          <w:rPr>
            <w:noProof/>
            <w:webHidden/>
          </w:rPr>
          <w:fldChar w:fldCharType="begin"/>
        </w:r>
        <w:r>
          <w:rPr>
            <w:noProof/>
            <w:webHidden/>
          </w:rPr>
          <w:instrText xml:space="preserve"> PAGEREF _Toc387241540 \h </w:instrText>
        </w:r>
        <w:r>
          <w:rPr>
            <w:noProof/>
            <w:webHidden/>
          </w:rPr>
        </w:r>
        <w:r>
          <w:rPr>
            <w:noProof/>
            <w:webHidden/>
          </w:rPr>
          <w:fldChar w:fldCharType="separate"/>
        </w:r>
        <w:r>
          <w:rPr>
            <w:noProof/>
            <w:webHidden/>
          </w:rPr>
          <w:t>21</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41" w:history="1">
        <w:r w:rsidRPr="00ED1555">
          <w:rPr>
            <w:rStyle w:val="Hyperlink"/>
            <w:noProof/>
          </w:rPr>
          <w:t>2.20.1</w:t>
        </w:r>
        <w:r>
          <w:rPr>
            <w:rFonts w:asciiTheme="minorHAnsi" w:eastAsiaTheme="minorEastAsia" w:hAnsiTheme="minorHAnsi" w:cstheme="minorBidi"/>
            <w:i w:val="0"/>
            <w:iCs w:val="0"/>
            <w:noProof/>
            <w:sz w:val="22"/>
            <w:szCs w:val="22"/>
          </w:rPr>
          <w:tab/>
        </w:r>
        <w:r w:rsidRPr="00ED1555">
          <w:rPr>
            <w:rStyle w:val="Hyperlink"/>
            <w:noProof/>
          </w:rPr>
          <w:t>Ecoregion Names</w:t>
        </w:r>
        <w:r>
          <w:rPr>
            <w:noProof/>
            <w:webHidden/>
          </w:rPr>
          <w:tab/>
        </w:r>
        <w:r>
          <w:rPr>
            <w:noProof/>
            <w:webHidden/>
          </w:rPr>
          <w:fldChar w:fldCharType="begin"/>
        </w:r>
        <w:r>
          <w:rPr>
            <w:noProof/>
            <w:webHidden/>
          </w:rPr>
          <w:instrText xml:space="preserve"> PAGEREF _Toc387241541 \h </w:instrText>
        </w:r>
        <w:r>
          <w:rPr>
            <w:noProof/>
            <w:webHidden/>
          </w:rPr>
        </w:r>
        <w:r>
          <w:rPr>
            <w:noProof/>
            <w:webHidden/>
          </w:rPr>
          <w:fldChar w:fldCharType="separate"/>
        </w:r>
        <w:r>
          <w:rPr>
            <w:noProof/>
            <w:webHidden/>
          </w:rPr>
          <w:t>21</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42" w:history="1">
        <w:r w:rsidRPr="00ED1555">
          <w:rPr>
            <w:rStyle w:val="Hyperlink"/>
            <w:noProof/>
          </w:rPr>
          <w:t>2.20.2</w:t>
        </w:r>
        <w:r>
          <w:rPr>
            <w:rFonts w:asciiTheme="minorHAnsi" w:eastAsiaTheme="minorEastAsia" w:hAnsiTheme="minorHAnsi" w:cstheme="minorBidi"/>
            <w:i w:val="0"/>
            <w:iCs w:val="0"/>
            <w:noProof/>
            <w:sz w:val="22"/>
            <w:szCs w:val="22"/>
          </w:rPr>
          <w:tab/>
        </w:r>
        <w:r w:rsidRPr="00ED1555">
          <w:rPr>
            <w:rStyle w:val="Hyperlink"/>
            <w:noProof/>
          </w:rPr>
          <w:t>Soil Depth</w:t>
        </w:r>
        <w:r>
          <w:rPr>
            <w:noProof/>
            <w:webHidden/>
          </w:rPr>
          <w:tab/>
        </w:r>
        <w:r>
          <w:rPr>
            <w:noProof/>
            <w:webHidden/>
          </w:rPr>
          <w:fldChar w:fldCharType="begin"/>
        </w:r>
        <w:r>
          <w:rPr>
            <w:noProof/>
            <w:webHidden/>
          </w:rPr>
          <w:instrText xml:space="preserve"> PAGEREF _Toc387241542 \h </w:instrText>
        </w:r>
        <w:r>
          <w:rPr>
            <w:noProof/>
            <w:webHidden/>
          </w:rPr>
        </w:r>
        <w:r>
          <w:rPr>
            <w:noProof/>
            <w:webHidden/>
          </w:rPr>
          <w:fldChar w:fldCharType="separate"/>
        </w:r>
        <w:r>
          <w:rPr>
            <w:noProof/>
            <w:webHidden/>
          </w:rPr>
          <w:t>21</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43" w:history="1">
        <w:r w:rsidRPr="00ED1555">
          <w:rPr>
            <w:rStyle w:val="Hyperlink"/>
            <w:noProof/>
          </w:rPr>
          <w:t>2.20.3</w:t>
        </w:r>
        <w:r>
          <w:rPr>
            <w:rFonts w:asciiTheme="minorHAnsi" w:eastAsiaTheme="minorEastAsia" w:hAnsiTheme="minorHAnsi" w:cstheme="minorBidi"/>
            <w:i w:val="0"/>
            <w:iCs w:val="0"/>
            <w:noProof/>
            <w:sz w:val="22"/>
            <w:szCs w:val="22"/>
          </w:rPr>
          <w:tab/>
        </w:r>
        <w:r w:rsidRPr="00ED1555">
          <w:rPr>
            <w:rStyle w:val="Hyperlink"/>
            <w:noProof/>
          </w:rPr>
          <w:t>Percent Clay, Percent Sand</w:t>
        </w:r>
        <w:r>
          <w:rPr>
            <w:noProof/>
            <w:webHidden/>
          </w:rPr>
          <w:tab/>
        </w:r>
        <w:r>
          <w:rPr>
            <w:noProof/>
            <w:webHidden/>
          </w:rPr>
          <w:fldChar w:fldCharType="begin"/>
        </w:r>
        <w:r>
          <w:rPr>
            <w:noProof/>
            <w:webHidden/>
          </w:rPr>
          <w:instrText xml:space="preserve"> PAGEREF _Toc387241543 \h </w:instrText>
        </w:r>
        <w:r>
          <w:rPr>
            <w:noProof/>
            <w:webHidden/>
          </w:rPr>
        </w:r>
        <w:r>
          <w:rPr>
            <w:noProof/>
            <w:webHidden/>
          </w:rPr>
          <w:fldChar w:fldCharType="separate"/>
        </w:r>
        <w:r>
          <w:rPr>
            <w:noProof/>
            <w:webHidden/>
          </w:rPr>
          <w:t>22</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44" w:history="1">
        <w:r w:rsidRPr="00ED1555">
          <w:rPr>
            <w:rStyle w:val="Hyperlink"/>
            <w:noProof/>
          </w:rPr>
          <w:t>2.20.4</w:t>
        </w:r>
        <w:r>
          <w:rPr>
            <w:rFonts w:asciiTheme="minorHAnsi" w:eastAsiaTheme="minorEastAsia" w:hAnsiTheme="minorHAnsi" w:cstheme="minorBidi"/>
            <w:i w:val="0"/>
            <w:iCs w:val="0"/>
            <w:noProof/>
            <w:sz w:val="22"/>
            <w:szCs w:val="22"/>
          </w:rPr>
          <w:tab/>
        </w:r>
        <w:r w:rsidRPr="00ED1555">
          <w:rPr>
            <w:rStyle w:val="Hyperlink"/>
            <w:noProof/>
          </w:rPr>
          <w:t>Field Capacity, Wilting Point</w:t>
        </w:r>
        <w:r>
          <w:rPr>
            <w:noProof/>
            <w:webHidden/>
          </w:rPr>
          <w:tab/>
        </w:r>
        <w:r>
          <w:rPr>
            <w:noProof/>
            <w:webHidden/>
          </w:rPr>
          <w:fldChar w:fldCharType="begin"/>
        </w:r>
        <w:r>
          <w:rPr>
            <w:noProof/>
            <w:webHidden/>
          </w:rPr>
          <w:instrText xml:space="preserve"> PAGEREF _Toc387241544 \h </w:instrText>
        </w:r>
        <w:r>
          <w:rPr>
            <w:noProof/>
            <w:webHidden/>
          </w:rPr>
        </w:r>
        <w:r>
          <w:rPr>
            <w:noProof/>
            <w:webHidden/>
          </w:rPr>
          <w:fldChar w:fldCharType="separate"/>
        </w:r>
        <w:r>
          <w:rPr>
            <w:noProof/>
            <w:webHidden/>
          </w:rPr>
          <w:t>22</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45" w:history="1">
        <w:r w:rsidRPr="00ED1555">
          <w:rPr>
            <w:rStyle w:val="Hyperlink"/>
            <w:noProof/>
          </w:rPr>
          <w:t>2.20.5</w:t>
        </w:r>
        <w:r>
          <w:rPr>
            <w:rFonts w:asciiTheme="minorHAnsi" w:eastAsiaTheme="minorEastAsia" w:hAnsiTheme="minorHAnsi" w:cstheme="minorBidi"/>
            <w:i w:val="0"/>
            <w:iCs w:val="0"/>
            <w:noProof/>
            <w:sz w:val="22"/>
            <w:szCs w:val="22"/>
          </w:rPr>
          <w:tab/>
        </w:r>
        <w:r w:rsidRPr="00ED1555">
          <w:rPr>
            <w:rStyle w:val="Hyperlink"/>
            <w:noProof/>
          </w:rPr>
          <w:t>Storm Flow Fraction, Base Flow Fraction, Drain</w:t>
        </w:r>
        <w:r>
          <w:rPr>
            <w:noProof/>
            <w:webHidden/>
          </w:rPr>
          <w:tab/>
        </w:r>
        <w:r>
          <w:rPr>
            <w:noProof/>
            <w:webHidden/>
          </w:rPr>
          <w:fldChar w:fldCharType="begin"/>
        </w:r>
        <w:r>
          <w:rPr>
            <w:noProof/>
            <w:webHidden/>
          </w:rPr>
          <w:instrText xml:space="preserve"> PAGEREF _Toc387241545 \h </w:instrText>
        </w:r>
        <w:r>
          <w:rPr>
            <w:noProof/>
            <w:webHidden/>
          </w:rPr>
        </w:r>
        <w:r>
          <w:rPr>
            <w:noProof/>
            <w:webHidden/>
          </w:rPr>
          <w:fldChar w:fldCharType="separate"/>
        </w:r>
        <w:r>
          <w:rPr>
            <w:noProof/>
            <w:webHidden/>
          </w:rPr>
          <w:t>22</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46" w:history="1">
        <w:r w:rsidRPr="00ED1555">
          <w:rPr>
            <w:rStyle w:val="Hyperlink"/>
            <w:noProof/>
          </w:rPr>
          <w:t>2.20.6</w:t>
        </w:r>
        <w:r>
          <w:rPr>
            <w:rFonts w:asciiTheme="minorHAnsi" w:eastAsiaTheme="minorEastAsia" w:hAnsiTheme="minorHAnsi" w:cstheme="minorBidi"/>
            <w:i w:val="0"/>
            <w:iCs w:val="0"/>
            <w:noProof/>
            <w:sz w:val="22"/>
            <w:szCs w:val="22"/>
          </w:rPr>
          <w:tab/>
        </w:r>
        <w:r w:rsidRPr="00ED1555">
          <w:rPr>
            <w:rStyle w:val="Hyperlink"/>
            <w:noProof/>
          </w:rPr>
          <w:t>Nitrogen Inputs- Slope, Intercept</w:t>
        </w:r>
        <w:r>
          <w:rPr>
            <w:noProof/>
            <w:webHidden/>
          </w:rPr>
          <w:tab/>
        </w:r>
        <w:r>
          <w:rPr>
            <w:noProof/>
            <w:webHidden/>
          </w:rPr>
          <w:fldChar w:fldCharType="begin"/>
        </w:r>
        <w:r>
          <w:rPr>
            <w:noProof/>
            <w:webHidden/>
          </w:rPr>
          <w:instrText xml:space="preserve"> PAGEREF _Toc387241546 \h </w:instrText>
        </w:r>
        <w:r>
          <w:rPr>
            <w:noProof/>
            <w:webHidden/>
          </w:rPr>
        </w:r>
        <w:r>
          <w:rPr>
            <w:noProof/>
            <w:webHidden/>
          </w:rPr>
          <w:fldChar w:fldCharType="separate"/>
        </w:r>
        <w:r>
          <w:rPr>
            <w:noProof/>
            <w:webHidden/>
          </w:rPr>
          <w:t>22</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47" w:history="1">
        <w:r w:rsidRPr="00ED1555">
          <w:rPr>
            <w:rStyle w:val="Hyperlink"/>
            <w:noProof/>
          </w:rPr>
          <w:t>2.20.7</w:t>
        </w:r>
        <w:r>
          <w:rPr>
            <w:rFonts w:asciiTheme="minorHAnsi" w:eastAsiaTheme="minorEastAsia" w:hAnsiTheme="minorHAnsi" w:cstheme="minorBidi"/>
            <w:i w:val="0"/>
            <w:iCs w:val="0"/>
            <w:noProof/>
            <w:sz w:val="22"/>
            <w:szCs w:val="22"/>
          </w:rPr>
          <w:tab/>
        </w:r>
        <w:r w:rsidRPr="00ED1555">
          <w:rPr>
            <w:rStyle w:val="Hyperlink"/>
            <w:noProof/>
          </w:rPr>
          <w:t>Latitude</w:t>
        </w:r>
        <w:r>
          <w:rPr>
            <w:noProof/>
            <w:webHidden/>
          </w:rPr>
          <w:tab/>
        </w:r>
        <w:r>
          <w:rPr>
            <w:noProof/>
            <w:webHidden/>
          </w:rPr>
          <w:fldChar w:fldCharType="begin"/>
        </w:r>
        <w:r>
          <w:rPr>
            <w:noProof/>
            <w:webHidden/>
          </w:rPr>
          <w:instrText xml:space="preserve"> PAGEREF _Toc387241547 \h </w:instrText>
        </w:r>
        <w:r>
          <w:rPr>
            <w:noProof/>
            <w:webHidden/>
          </w:rPr>
        </w:r>
        <w:r>
          <w:rPr>
            <w:noProof/>
            <w:webHidden/>
          </w:rPr>
          <w:fldChar w:fldCharType="separate"/>
        </w:r>
        <w:r>
          <w:rPr>
            <w:noProof/>
            <w:webHidden/>
          </w:rPr>
          <w:t>23</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48" w:history="1">
        <w:r w:rsidRPr="00ED1555">
          <w:rPr>
            <w:rStyle w:val="Hyperlink"/>
            <w:noProof/>
          </w:rPr>
          <w:t>2.20.8</w:t>
        </w:r>
        <w:r>
          <w:rPr>
            <w:rFonts w:asciiTheme="minorHAnsi" w:eastAsiaTheme="minorEastAsia" w:hAnsiTheme="minorHAnsi" w:cstheme="minorBidi"/>
            <w:i w:val="0"/>
            <w:iCs w:val="0"/>
            <w:noProof/>
            <w:sz w:val="22"/>
            <w:szCs w:val="22"/>
          </w:rPr>
          <w:tab/>
        </w:r>
        <w:r w:rsidRPr="00ED1555">
          <w:rPr>
            <w:rStyle w:val="Hyperlink"/>
            <w:noProof/>
          </w:rPr>
          <w:t>Decay Rates of SOM1 surface, SOM1 soil, SOM2 and SOM3</w:t>
        </w:r>
        <w:r>
          <w:rPr>
            <w:noProof/>
            <w:webHidden/>
          </w:rPr>
          <w:tab/>
        </w:r>
        <w:r>
          <w:rPr>
            <w:noProof/>
            <w:webHidden/>
          </w:rPr>
          <w:fldChar w:fldCharType="begin"/>
        </w:r>
        <w:r>
          <w:rPr>
            <w:noProof/>
            <w:webHidden/>
          </w:rPr>
          <w:instrText xml:space="preserve"> PAGEREF _Toc387241548 \h </w:instrText>
        </w:r>
        <w:r>
          <w:rPr>
            <w:noProof/>
            <w:webHidden/>
          </w:rPr>
        </w:r>
        <w:r>
          <w:rPr>
            <w:noProof/>
            <w:webHidden/>
          </w:rPr>
          <w:fldChar w:fldCharType="separate"/>
        </w:r>
        <w:r>
          <w:rPr>
            <w:noProof/>
            <w:webHidden/>
          </w:rPr>
          <w:t>23</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49" w:history="1">
        <w:r w:rsidRPr="00ED1555">
          <w:rPr>
            <w:rStyle w:val="Hyperlink"/>
            <w:noProof/>
          </w:rPr>
          <w:t>2.20.9</w:t>
        </w:r>
        <w:r>
          <w:rPr>
            <w:rFonts w:asciiTheme="minorHAnsi" w:eastAsiaTheme="minorEastAsia" w:hAnsiTheme="minorHAnsi" w:cstheme="minorBidi"/>
            <w:i w:val="0"/>
            <w:iCs w:val="0"/>
            <w:noProof/>
            <w:sz w:val="22"/>
            <w:szCs w:val="22"/>
          </w:rPr>
          <w:tab/>
        </w:r>
        <w:r w:rsidRPr="00ED1555">
          <w:rPr>
            <w:rStyle w:val="Hyperlink"/>
            <w:noProof/>
          </w:rPr>
          <w:t>N volatilization and Denitrification</w:t>
        </w:r>
        <w:r>
          <w:rPr>
            <w:noProof/>
            <w:webHidden/>
          </w:rPr>
          <w:tab/>
        </w:r>
        <w:r>
          <w:rPr>
            <w:noProof/>
            <w:webHidden/>
          </w:rPr>
          <w:fldChar w:fldCharType="begin"/>
        </w:r>
        <w:r>
          <w:rPr>
            <w:noProof/>
            <w:webHidden/>
          </w:rPr>
          <w:instrText xml:space="preserve"> PAGEREF _Toc387241549 \h </w:instrText>
        </w:r>
        <w:r>
          <w:rPr>
            <w:noProof/>
            <w:webHidden/>
          </w:rPr>
        </w:r>
        <w:r>
          <w:rPr>
            <w:noProof/>
            <w:webHidden/>
          </w:rPr>
          <w:fldChar w:fldCharType="separate"/>
        </w:r>
        <w:r>
          <w:rPr>
            <w:noProof/>
            <w:webHidden/>
          </w:rPr>
          <w:t>23</w:t>
        </w:r>
        <w:r>
          <w:rPr>
            <w:noProof/>
            <w:webHidden/>
          </w:rPr>
          <w:fldChar w:fldCharType="end"/>
        </w:r>
      </w:hyperlink>
    </w:p>
    <w:p w:rsidR="006F6491" w:rsidRDefault="006F6491">
      <w:pPr>
        <w:pStyle w:val="TOC2"/>
        <w:tabs>
          <w:tab w:val="left" w:pos="960"/>
          <w:tab w:val="right" w:leader="dot" w:pos="8976"/>
        </w:tabs>
        <w:rPr>
          <w:rFonts w:asciiTheme="minorHAnsi" w:eastAsiaTheme="minorEastAsia" w:hAnsiTheme="minorHAnsi" w:cstheme="minorBidi"/>
          <w:noProof/>
          <w:sz w:val="22"/>
          <w:szCs w:val="22"/>
        </w:rPr>
      </w:pPr>
      <w:hyperlink w:anchor="_Toc387241550" w:history="1">
        <w:r w:rsidRPr="00ED1555">
          <w:rPr>
            <w:rStyle w:val="Hyperlink"/>
            <w:noProof/>
          </w:rPr>
          <w:t>2.21</w:t>
        </w:r>
        <w:r>
          <w:rPr>
            <w:rFonts w:asciiTheme="minorHAnsi" w:eastAsiaTheme="minorEastAsia" w:hAnsiTheme="minorHAnsi" w:cstheme="minorBidi"/>
            <w:noProof/>
            <w:sz w:val="22"/>
            <w:szCs w:val="22"/>
          </w:rPr>
          <w:tab/>
        </w:r>
        <w:r w:rsidRPr="00ED1555">
          <w:rPr>
            <w:rStyle w:val="Hyperlink"/>
            <w:noProof/>
          </w:rPr>
          <w:t>Fire Reduction Parameters</w:t>
        </w:r>
        <w:r>
          <w:rPr>
            <w:noProof/>
            <w:webHidden/>
          </w:rPr>
          <w:tab/>
        </w:r>
        <w:r>
          <w:rPr>
            <w:noProof/>
            <w:webHidden/>
          </w:rPr>
          <w:fldChar w:fldCharType="begin"/>
        </w:r>
        <w:r>
          <w:rPr>
            <w:noProof/>
            <w:webHidden/>
          </w:rPr>
          <w:instrText xml:space="preserve"> PAGEREF _Toc387241550 \h </w:instrText>
        </w:r>
        <w:r>
          <w:rPr>
            <w:noProof/>
            <w:webHidden/>
          </w:rPr>
        </w:r>
        <w:r>
          <w:rPr>
            <w:noProof/>
            <w:webHidden/>
          </w:rPr>
          <w:fldChar w:fldCharType="separate"/>
        </w:r>
        <w:r>
          <w:rPr>
            <w:noProof/>
            <w:webHidden/>
          </w:rPr>
          <w:t>23</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51" w:history="1">
        <w:r w:rsidRPr="00ED1555">
          <w:rPr>
            <w:rStyle w:val="Hyperlink"/>
            <w:noProof/>
          </w:rPr>
          <w:t>2.21.1</w:t>
        </w:r>
        <w:r>
          <w:rPr>
            <w:rFonts w:asciiTheme="minorHAnsi" w:eastAsiaTheme="minorEastAsia" w:hAnsiTheme="minorHAnsi" w:cstheme="minorBidi"/>
            <w:i w:val="0"/>
            <w:iCs w:val="0"/>
            <w:noProof/>
            <w:sz w:val="22"/>
            <w:szCs w:val="22"/>
          </w:rPr>
          <w:tab/>
        </w:r>
        <w:r w:rsidRPr="00ED1555">
          <w:rPr>
            <w:rStyle w:val="Hyperlink"/>
            <w:noProof/>
          </w:rPr>
          <w:t>Fire Severity</w:t>
        </w:r>
        <w:r>
          <w:rPr>
            <w:noProof/>
            <w:webHidden/>
          </w:rPr>
          <w:tab/>
        </w:r>
        <w:r>
          <w:rPr>
            <w:noProof/>
            <w:webHidden/>
          </w:rPr>
          <w:fldChar w:fldCharType="begin"/>
        </w:r>
        <w:r>
          <w:rPr>
            <w:noProof/>
            <w:webHidden/>
          </w:rPr>
          <w:instrText xml:space="preserve"> PAGEREF _Toc387241551 \h </w:instrText>
        </w:r>
        <w:r>
          <w:rPr>
            <w:noProof/>
            <w:webHidden/>
          </w:rPr>
        </w:r>
        <w:r>
          <w:rPr>
            <w:noProof/>
            <w:webHidden/>
          </w:rPr>
          <w:fldChar w:fldCharType="separate"/>
        </w:r>
        <w:r>
          <w:rPr>
            <w:noProof/>
            <w:webHidden/>
          </w:rPr>
          <w:t>23</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52" w:history="1">
        <w:r w:rsidRPr="00ED1555">
          <w:rPr>
            <w:rStyle w:val="Hyperlink"/>
            <w:noProof/>
          </w:rPr>
          <w:t>2.21.2</w:t>
        </w:r>
        <w:r>
          <w:rPr>
            <w:rFonts w:asciiTheme="minorHAnsi" w:eastAsiaTheme="minorEastAsia" w:hAnsiTheme="minorHAnsi" w:cstheme="minorBidi"/>
            <w:i w:val="0"/>
            <w:iCs w:val="0"/>
            <w:noProof/>
            <w:sz w:val="22"/>
            <w:szCs w:val="22"/>
          </w:rPr>
          <w:tab/>
        </w:r>
        <w:r w:rsidRPr="00ED1555">
          <w:rPr>
            <w:rStyle w:val="Hyperlink"/>
            <w:noProof/>
          </w:rPr>
          <w:t>Wood Reduction</w:t>
        </w:r>
        <w:r>
          <w:rPr>
            <w:noProof/>
            <w:webHidden/>
          </w:rPr>
          <w:tab/>
        </w:r>
        <w:r>
          <w:rPr>
            <w:noProof/>
            <w:webHidden/>
          </w:rPr>
          <w:fldChar w:fldCharType="begin"/>
        </w:r>
        <w:r>
          <w:rPr>
            <w:noProof/>
            <w:webHidden/>
          </w:rPr>
          <w:instrText xml:space="preserve"> PAGEREF _Toc387241552 \h </w:instrText>
        </w:r>
        <w:r>
          <w:rPr>
            <w:noProof/>
            <w:webHidden/>
          </w:rPr>
        </w:r>
        <w:r>
          <w:rPr>
            <w:noProof/>
            <w:webHidden/>
          </w:rPr>
          <w:fldChar w:fldCharType="separate"/>
        </w:r>
        <w:r>
          <w:rPr>
            <w:noProof/>
            <w:webHidden/>
          </w:rPr>
          <w:t>24</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53" w:history="1">
        <w:r w:rsidRPr="00ED1555">
          <w:rPr>
            <w:rStyle w:val="Hyperlink"/>
            <w:noProof/>
          </w:rPr>
          <w:t>2.21.3</w:t>
        </w:r>
        <w:r>
          <w:rPr>
            <w:rFonts w:asciiTheme="minorHAnsi" w:eastAsiaTheme="minorEastAsia" w:hAnsiTheme="minorHAnsi" w:cstheme="minorBidi"/>
            <w:i w:val="0"/>
            <w:iCs w:val="0"/>
            <w:noProof/>
            <w:sz w:val="22"/>
            <w:szCs w:val="22"/>
          </w:rPr>
          <w:tab/>
        </w:r>
        <w:r w:rsidRPr="00ED1555">
          <w:rPr>
            <w:rStyle w:val="Hyperlink"/>
            <w:noProof/>
          </w:rPr>
          <w:t>Litter Reduction</w:t>
        </w:r>
        <w:r>
          <w:rPr>
            <w:noProof/>
            <w:webHidden/>
          </w:rPr>
          <w:tab/>
        </w:r>
        <w:r>
          <w:rPr>
            <w:noProof/>
            <w:webHidden/>
          </w:rPr>
          <w:fldChar w:fldCharType="begin"/>
        </w:r>
        <w:r>
          <w:rPr>
            <w:noProof/>
            <w:webHidden/>
          </w:rPr>
          <w:instrText xml:space="preserve"> PAGEREF _Toc387241553 \h </w:instrText>
        </w:r>
        <w:r>
          <w:rPr>
            <w:noProof/>
            <w:webHidden/>
          </w:rPr>
        </w:r>
        <w:r>
          <w:rPr>
            <w:noProof/>
            <w:webHidden/>
          </w:rPr>
          <w:fldChar w:fldCharType="separate"/>
        </w:r>
        <w:r>
          <w:rPr>
            <w:noProof/>
            <w:webHidden/>
          </w:rPr>
          <w:t>24</w:t>
        </w:r>
        <w:r>
          <w:rPr>
            <w:noProof/>
            <w:webHidden/>
          </w:rPr>
          <w:fldChar w:fldCharType="end"/>
        </w:r>
      </w:hyperlink>
    </w:p>
    <w:p w:rsidR="006F6491" w:rsidRDefault="006F6491">
      <w:pPr>
        <w:pStyle w:val="TOC2"/>
        <w:tabs>
          <w:tab w:val="left" w:pos="960"/>
          <w:tab w:val="right" w:leader="dot" w:pos="8976"/>
        </w:tabs>
        <w:rPr>
          <w:rFonts w:asciiTheme="minorHAnsi" w:eastAsiaTheme="minorEastAsia" w:hAnsiTheme="minorHAnsi" w:cstheme="minorBidi"/>
          <w:noProof/>
          <w:sz w:val="22"/>
          <w:szCs w:val="22"/>
        </w:rPr>
      </w:pPr>
      <w:hyperlink w:anchor="_Toc387241554" w:history="1">
        <w:r w:rsidRPr="00ED1555">
          <w:rPr>
            <w:rStyle w:val="Hyperlink"/>
            <w:noProof/>
          </w:rPr>
          <w:t>2.22</w:t>
        </w:r>
        <w:r>
          <w:rPr>
            <w:rFonts w:asciiTheme="minorHAnsi" w:eastAsiaTheme="minorEastAsia" w:hAnsiTheme="minorHAnsi" w:cstheme="minorBidi"/>
            <w:noProof/>
            <w:sz w:val="22"/>
            <w:szCs w:val="22"/>
          </w:rPr>
          <w:tab/>
        </w:r>
        <w:r w:rsidRPr="00ED1555">
          <w:rPr>
            <w:rStyle w:val="Hyperlink"/>
            <w:noProof/>
          </w:rPr>
          <w:t>Harvest Reduction Parameters</w:t>
        </w:r>
        <w:r>
          <w:rPr>
            <w:noProof/>
            <w:webHidden/>
          </w:rPr>
          <w:tab/>
        </w:r>
        <w:r>
          <w:rPr>
            <w:noProof/>
            <w:webHidden/>
          </w:rPr>
          <w:fldChar w:fldCharType="begin"/>
        </w:r>
        <w:r>
          <w:rPr>
            <w:noProof/>
            <w:webHidden/>
          </w:rPr>
          <w:instrText xml:space="preserve"> PAGEREF _Toc387241554 \h </w:instrText>
        </w:r>
        <w:r>
          <w:rPr>
            <w:noProof/>
            <w:webHidden/>
          </w:rPr>
        </w:r>
        <w:r>
          <w:rPr>
            <w:noProof/>
            <w:webHidden/>
          </w:rPr>
          <w:fldChar w:fldCharType="separate"/>
        </w:r>
        <w:r>
          <w:rPr>
            <w:noProof/>
            <w:webHidden/>
          </w:rPr>
          <w:t>24</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55" w:history="1">
        <w:r w:rsidRPr="00ED1555">
          <w:rPr>
            <w:rStyle w:val="Hyperlink"/>
            <w:noProof/>
          </w:rPr>
          <w:t>2.22.1</w:t>
        </w:r>
        <w:r>
          <w:rPr>
            <w:rFonts w:asciiTheme="minorHAnsi" w:eastAsiaTheme="minorEastAsia" w:hAnsiTheme="minorHAnsi" w:cstheme="minorBidi"/>
            <w:i w:val="0"/>
            <w:iCs w:val="0"/>
            <w:noProof/>
            <w:sz w:val="22"/>
            <w:szCs w:val="22"/>
          </w:rPr>
          <w:tab/>
        </w:r>
        <w:r w:rsidRPr="00ED1555">
          <w:rPr>
            <w:rStyle w:val="Hyperlink"/>
            <w:noProof/>
          </w:rPr>
          <w:t>Prescription Name</w:t>
        </w:r>
        <w:r>
          <w:rPr>
            <w:noProof/>
            <w:webHidden/>
          </w:rPr>
          <w:tab/>
        </w:r>
        <w:r>
          <w:rPr>
            <w:noProof/>
            <w:webHidden/>
          </w:rPr>
          <w:fldChar w:fldCharType="begin"/>
        </w:r>
        <w:r>
          <w:rPr>
            <w:noProof/>
            <w:webHidden/>
          </w:rPr>
          <w:instrText xml:space="preserve"> PAGEREF _Toc387241555 \h </w:instrText>
        </w:r>
        <w:r>
          <w:rPr>
            <w:noProof/>
            <w:webHidden/>
          </w:rPr>
        </w:r>
        <w:r>
          <w:rPr>
            <w:noProof/>
            <w:webHidden/>
          </w:rPr>
          <w:fldChar w:fldCharType="separate"/>
        </w:r>
        <w:r>
          <w:rPr>
            <w:noProof/>
            <w:webHidden/>
          </w:rPr>
          <w:t>24</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56" w:history="1">
        <w:r w:rsidRPr="00ED1555">
          <w:rPr>
            <w:rStyle w:val="Hyperlink"/>
            <w:noProof/>
          </w:rPr>
          <w:t>2.22.2</w:t>
        </w:r>
        <w:r>
          <w:rPr>
            <w:rFonts w:asciiTheme="minorHAnsi" w:eastAsiaTheme="minorEastAsia" w:hAnsiTheme="minorHAnsi" w:cstheme="minorBidi"/>
            <w:i w:val="0"/>
            <w:iCs w:val="0"/>
            <w:noProof/>
            <w:sz w:val="22"/>
            <w:szCs w:val="22"/>
          </w:rPr>
          <w:tab/>
        </w:r>
        <w:r w:rsidRPr="00ED1555">
          <w:rPr>
            <w:rStyle w:val="Hyperlink"/>
            <w:noProof/>
          </w:rPr>
          <w:t>Wood Reduction</w:t>
        </w:r>
        <w:r>
          <w:rPr>
            <w:noProof/>
            <w:webHidden/>
          </w:rPr>
          <w:tab/>
        </w:r>
        <w:r>
          <w:rPr>
            <w:noProof/>
            <w:webHidden/>
          </w:rPr>
          <w:fldChar w:fldCharType="begin"/>
        </w:r>
        <w:r>
          <w:rPr>
            <w:noProof/>
            <w:webHidden/>
          </w:rPr>
          <w:instrText xml:space="preserve"> PAGEREF _Toc387241556 \h </w:instrText>
        </w:r>
        <w:r>
          <w:rPr>
            <w:noProof/>
            <w:webHidden/>
          </w:rPr>
        </w:r>
        <w:r>
          <w:rPr>
            <w:noProof/>
            <w:webHidden/>
          </w:rPr>
          <w:fldChar w:fldCharType="separate"/>
        </w:r>
        <w:r>
          <w:rPr>
            <w:noProof/>
            <w:webHidden/>
          </w:rPr>
          <w:t>24</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57" w:history="1">
        <w:r w:rsidRPr="00ED1555">
          <w:rPr>
            <w:rStyle w:val="Hyperlink"/>
            <w:noProof/>
          </w:rPr>
          <w:t>2.22.3</w:t>
        </w:r>
        <w:r>
          <w:rPr>
            <w:rFonts w:asciiTheme="minorHAnsi" w:eastAsiaTheme="minorEastAsia" w:hAnsiTheme="minorHAnsi" w:cstheme="minorBidi"/>
            <w:i w:val="0"/>
            <w:iCs w:val="0"/>
            <w:noProof/>
            <w:sz w:val="22"/>
            <w:szCs w:val="22"/>
          </w:rPr>
          <w:tab/>
        </w:r>
        <w:r w:rsidRPr="00ED1555">
          <w:rPr>
            <w:rStyle w:val="Hyperlink"/>
            <w:noProof/>
          </w:rPr>
          <w:t>Litter Reduction</w:t>
        </w:r>
        <w:r>
          <w:rPr>
            <w:noProof/>
            <w:webHidden/>
          </w:rPr>
          <w:tab/>
        </w:r>
        <w:r>
          <w:rPr>
            <w:noProof/>
            <w:webHidden/>
          </w:rPr>
          <w:fldChar w:fldCharType="begin"/>
        </w:r>
        <w:r>
          <w:rPr>
            <w:noProof/>
            <w:webHidden/>
          </w:rPr>
          <w:instrText xml:space="preserve"> PAGEREF _Toc387241557 \h </w:instrText>
        </w:r>
        <w:r>
          <w:rPr>
            <w:noProof/>
            <w:webHidden/>
          </w:rPr>
        </w:r>
        <w:r>
          <w:rPr>
            <w:noProof/>
            <w:webHidden/>
          </w:rPr>
          <w:fldChar w:fldCharType="separate"/>
        </w:r>
        <w:r>
          <w:rPr>
            <w:noProof/>
            <w:webHidden/>
          </w:rPr>
          <w:t>24</w:t>
        </w:r>
        <w:r>
          <w:rPr>
            <w:noProof/>
            <w:webHidden/>
          </w:rPr>
          <w:fldChar w:fldCharType="end"/>
        </w:r>
      </w:hyperlink>
    </w:p>
    <w:p w:rsidR="006F6491" w:rsidRDefault="006F6491">
      <w:pPr>
        <w:pStyle w:val="TOC2"/>
        <w:tabs>
          <w:tab w:val="left" w:pos="960"/>
          <w:tab w:val="right" w:leader="dot" w:pos="8976"/>
        </w:tabs>
        <w:rPr>
          <w:rFonts w:asciiTheme="minorHAnsi" w:eastAsiaTheme="minorEastAsia" w:hAnsiTheme="minorHAnsi" w:cstheme="minorBidi"/>
          <w:noProof/>
          <w:sz w:val="22"/>
          <w:szCs w:val="22"/>
        </w:rPr>
      </w:pPr>
      <w:hyperlink w:anchor="_Toc387241558" w:history="1">
        <w:r w:rsidRPr="00ED1555">
          <w:rPr>
            <w:rStyle w:val="Hyperlink"/>
            <w:noProof/>
          </w:rPr>
          <w:t>2.23</w:t>
        </w:r>
        <w:r>
          <w:rPr>
            <w:rFonts w:asciiTheme="minorHAnsi" w:eastAsiaTheme="minorEastAsia" w:hAnsiTheme="minorHAnsi" w:cstheme="minorBidi"/>
            <w:noProof/>
            <w:sz w:val="22"/>
            <w:szCs w:val="22"/>
          </w:rPr>
          <w:tab/>
        </w:r>
        <w:r w:rsidRPr="00ED1555">
          <w:rPr>
            <w:rStyle w:val="Hyperlink"/>
            <w:noProof/>
          </w:rPr>
          <w:t>Ecoregion-dependent Species Parameters</w:t>
        </w:r>
        <w:r>
          <w:rPr>
            <w:noProof/>
            <w:webHidden/>
          </w:rPr>
          <w:tab/>
        </w:r>
        <w:r>
          <w:rPr>
            <w:noProof/>
            <w:webHidden/>
          </w:rPr>
          <w:fldChar w:fldCharType="begin"/>
        </w:r>
        <w:r>
          <w:rPr>
            <w:noProof/>
            <w:webHidden/>
          </w:rPr>
          <w:instrText xml:space="preserve"> PAGEREF _Toc387241558 \h </w:instrText>
        </w:r>
        <w:r>
          <w:rPr>
            <w:noProof/>
            <w:webHidden/>
          </w:rPr>
        </w:r>
        <w:r>
          <w:rPr>
            <w:noProof/>
            <w:webHidden/>
          </w:rPr>
          <w:fldChar w:fldCharType="separate"/>
        </w:r>
        <w:r>
          <w:rPr>
            <w:noProof/>
            <w:webHidden/>
          </w:rPr>
          <w:t>24</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59" w:history="1">
        <w:r w:rsidRPr="00ED1555">
          <w:rPr>
            <w:rStyle w:val="Hyperlink"/>
            <w:noProof/>
          </w:rPr>
          <w:t>2.23.1</w:t>
        </w:r>
        <w:r>
          <w:rPr>
            <w:rFonts w:asciiTheme="minorHAnsi" w:eastAsiaTheme="minorEastAsia" w:hAnsiTheme="minorHAnsi" w:cstheme="minorBidi"/>
            <w:i w:val="0"/>
            <w:iCs w:val="0"/>
            <w:noProof/>
            <w:sz w:val="22"/>
            <w:szCs w:val="22"/>
          </w:rPr>
          <w:tab/>
        </w:r>
        <w:r w:rsidRPr="00ED1555">
          <w:rPr>
            <w:rStyle w:val="Hyperlink"/>
            <w:noProof/>
          </w:rPr>
          <w:t>First Row – Ecoregions</w:t>
        </w:r>
        <w:r>
          <w:rPr>
            <w:noProof/>
            <w:webHidden/>
          </w:rPr>
          <w:tab/>
        </w:r>
        <w:r>
          <w:rPr>
            <w:noProof/>
            <w:webHidden/>
          </w:rPr>
          <w:fldChar w:fldCharType="begin"/>
        </w:r>
        <w:r>
          <w:rPr>
            <w:noProof/>
            <w:webHidden/>
          </w:rPr>
          <w:instrText xml:space="preserve"> PAGEREF _Toc387241559 \h </w:instrText>
        </w:r>
        <w:r>
          <w:rPr>
            <w:noProof/>
            <w:webHidden/>
          </w:rPr>
        </w:r>
        <w:r>
          <w:rPr>
            <w:noProof/>
            <w:webHidden/>
          </w:rPr>
          <w:fldChar w:fldCharType="separate"/>
        </w:r>
        <w:r>
          <w:rPr>
            <w:noProof/>
            <w:webHidden/>
          </w:rPr>
          <w:t>25</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60" w:history="1">
        <w:r w:rsidRPr="00ED1555">
          <w:rPr>
            <w:rStyle w:val="Hyperlink"/>
            <w:noProof/>
          </w:rPr>
          <w:t>2.23.2</w:t>
        </w:r>
        <w:r>
          <w:rPr>
            <w:rFonts w:asciiTheme="minorHAnsi" w:eastAsiaTheme="minorEastAsia" w:hAnsiTheme="minorHAnsi" w:cstheme="minorBidi"/>
            <w:i w:val="0"/>
            <w:iCs w:val="0"/>
            <w:noProof/>
            <w:sz w:val="22"/>
            <w:szCs w:val="22"/>
          </w:rPr>
          <w:tab/>
        </w:r>
        <w:r w:rsidRPr="00ED1555">
          <w:rPr>
            <w:rStyle w:val="Hyperlink"/>
            <w:noProof/>
          </w:rPr>
          <w:t>Other Rows – Species Parameters</w:t>
        </w:r>
        <w:r>
          <w:rPr>
            <w:noProof/>
            <w:webHidden/>
          </w:rPr>
          <w:tab/>
        </w:r>
        <w:r>
          <w:rPr>
            <w:noProof/>
            <w:webHidden/>
          </w:rPr>
          <w:fldChar w:fldCharType="begin"/>
        </w:r>
        <w:r>
          <w:rPr>
            <w:noProof/>
            <w:webHidden/>
          </w:rPr>
          <w:instrText xml:space="preserve"> PAGEREF _Toc387241560 \h </w:instrText>
        </w:r>
        <w:r>
          <w:rPr>
            <w:noProof/>
            <w:webHidden/>
          </w:rPr>
        </w:r>
        <w:r>
          <w:rPr>
            <w:noProof/>
            <w:webHidden/>
          </w:rPr>
          <w:fldChar w:fldCharType="separate"/>
        </w:r>
        <w:r>
          <w:rPr>
            <w:noProof/>
            <w:webHidden/>
          </w:rPr>
          <w:t>25</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61" w:history="1">
        <w:r w:rsidRPr="00ED1555">
          <w:rPr>
            <w:rStyle w:val="Hyperlink"/>
            <w:noProof/>
          </w:rPr>
          <w:t>2.23.3</w:t>
        </w:r>
        <w:r>
          <w:rPr>
            <w:rFonts w:asciiTheme="minorHAnsi" w:eastAsiaTheme="minorEastAsia" w:hAnsiTheme="minorHAnsi" w:cstheme="minorBidi"/>
            <w:i w:val="0"/>
            <w:iCs w:val="0"/>
            <w:noProof/>
            <w:sz w:val="22"/>
            <w:szCs w:val="22"/>
          </w:rPr>
          <w:tab/>
        </w:r>
        <w:r w:rsidRPr="00ED1555">
          <w:rPr>
            <w:rStyle w:val="Hyperlink"/>
            <w:noProof/>
          </w:rPr>
          <w:t>MaximumMonthlyANPP Table</w:t>
        </w:r>
        <w:r>
          <w:rPr>
            <w:noProof/>
            <w:webHidden/>
          </w:rPr>
          <w:tab/>
        </w:r>
        <w:r>
          <w:rPr>
            <w:noProof/>
            <w:webHidden/>
          </w:rPr>
          <w:fldChar w:fldCharType="begin"/>
        </w:r>
        <w:r>
          <w:rPr>
            <w:noProof/>
            <w:webHidden/>
          </w:rPr>
          <w:instrText xml:space="preserve"> PAGEREF _Toc387241561 \h </w:instrText>
        </w:r>
        <w:r>
          <w:rPr>
            <w:noProof/>
            <w:webHidden/>
          </w:rPr>
        </w:r>
        <w:r>
          <w:rPr>
            <w:noProof/>
            <w:webHidden/>
          </w:rPr>
          <w:fldChar w:fldCharType="separate"/>
        </w:r>
        <w:r>
          <w:rPr>
            <w:noProof/>
            <w:webHidden/>
          </w:rPr>
          <w:t>25</w:t>
        </w:r>
        <w:r>
          <w:rPr>
            <w:noProof/>
            <w:webHidden/>
          </w:rPr>
          <w:fldChar w:fldCharType="end"/>
        </w:r>
      </w:hyperlink>
    </w:p>
    <w:p w:rsidR="006F6491" w:rsidRDefault="006F6491">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241562" w:history="1">
        <w:r w:rsidRPr="00ED1555">
          <w:rPr>
            <w:rStyle w:val="Hyperlink"/>
            <w:noProof/>
          </w:rPr>
          <w:t>2.23.4</w:t>
        </w:r>
        <w:r>
          <w:rPr>
            <w:rFonts w:asciiTheme="minorHAnsi" w:eastAsiaTheme="minorEastAsia" w:hAnsiTheme="minorHAnsi" w:cstheme="minorBidi"/>
            <w:i w:val="0"/>
            <w:iCs w:val="0"/>
            <w:noProof/>
            <w:sz w:val="22"/>
            <w:szCs w:val="22"/>
          </w:rPr>
          <w:tab/>
        </w:r>
        <w:r w:rsidRPr="00ED1555">
          <w:rPr>
            <w:rStyle w:val="Hyperlink"/>
            <w:noProof/>
          </w:rPr>
          <w:t>MaximumBiomass Table</w:t>
        </w:r>
        <w:r>
          <w:rPr>
            <w:noProof/>
            <w:webHidden/>
          </w:rPr>
          <w:tab/>
        </w:r>
        <w:r>
          <w:rPr>
            <w:noProof/>
            <w:webHidden/>
          </w:rPr>
          <w:fldChar w:fldCharType="begin"/>
        </w:r>
        <w:r>
          <w:rPr>
            <w:noProof/>
            <w:webHidden/>
          </w:rPr>
          <w:instrText xml:space="preserve"> PAGEREF _Toc387241562 \h </w:instrText>
        </w:r>
        <w:r>
          <w:rPr>
            <w:noProof/>
            <w:webHidden/>
          </w:rPr>
        </w:r>
        <w:r>
          <w:rPr>
            <w:noProof/>
            <w:webHidden/>
          </w:rPr>
          <w:fldChar w:fldCharType="separate"/>
        </w:r>
        <w:r>
          <w:rPr>
            <w:noProof/>
            <w:webHidden/>
          </w:rPr>
          <w:t>26</w:t>
        </w:r>
        <w:r>
          <w:rPr>
            <w:noProof/>
            <w:webHidden/>
          </w:rPr>
          <w:fldChar w:fldCharType="end"/>
        </w:r>
      </w:hyperlink>
    </w:p>
    <w:p w:rsidR="006F6491" w:rsidRDefault="006F6491">
      <w:pPr>
        <w:pStyle w:val="TOC2"/>
        <w:tabs>
          <w:tab w:val="left" w:pos="960"/>
          <w:tab w:val="right" w:leader="dot" w:pos="8976"/>
        </w:tabs>
        <w:rPr>
          <w:rFonts w:asciiTheme="minorHAnsi" w:eastAsiaTheme="minorEastAsia" w:hAnsiTheme="minorHAnsi" w:cstheme="minorBidi"/>
          <w:noProof/>
          <w:sz w:val="22"/>
          <w:szCs w:val="22"/>
        </w:rPr>
      </w:pPr>
      <w:hyperlink w:anchor="_Toc387241563" w:history="1">
        <w:r w:rsidRPr="00ED1555">
          <w:rPr>
            <w:rStyle w:val="Hyperlink"/>
            <w:noProof/>
          </w:rPr>
          <w:t>2.24</w:t>
        </w:r>
        <w:r>
          <w:rPr>
            <w:rFonts w:asciiTheme="minorHAnsi" w:eastAsiaTheme="minorEastAsia" w:hAnsiTheme="minorHAnsi" w:cstheme="minorBidi"/>
            <w:noProof/>
            <w:sz w:val="22"/>
            <w:szCs w:val="22"/>
          </w:rPr>
          <w:tab/>
        </w:r>
        <w:r w:rsidRPr="00ED1555">
          <w:rPr>
            <w:rStyle w:val="Hyperlink"/>
            <w:noProof/>
          </w:rPr>
          <w:t>AgeOnlyDisturbances:BiomassParameters</w:t>
        </w:r>
        <w:r>
          <w:rPr>
            <w:noProof/>
            <w:webHidden/>
          </w:rPr>
          <w:tab/>
        </w:r>
        <w:r>
          <w:rPr>
            <w:noProof/>
            <w:webHidden/>
          </w:rPr>
          <w:fldChar w:fldCharType="begin"/>
        </w:r>
        <w:r>
          <w:rPr>
            <w:noProof/>
            <w:webHidden/>
          </w:rPr>
          <w:instrText xml:space="preserve"> PAGEREF _Toc387241563 \h </w:instrText>
        </w:r>
        <w:r>
          <w:rPr>
            <w:noProof/>
            <w:webHidden/>
          </w:rPr>
        </w:r>
        <w:r>
          <w:rPr>
            <w:noProof/>
            <w:webHidden/>
          </w:rPr>
          <w:fldChar w:fldCharType="separate"/>
        </w:r>
        <w:r>
          <w:rPr>
            <w:noProof/>
            <w:webHidden/>
          </w:rPr>
          <w:t>26</w:t>
        </w:r>
        <w:r>
          <w:rPr>
            <w:noProof/>
            <w:webHidden/>
          </w:rPr>
          <w:fldChar w:fldCharType="end"/>
        </w:r>
      </w:hyperlink>
    </w:p>
    <w:p w:rsidR="006F6491" w:rsidRDefault="006F649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7241576" w:history="1">
        <w:r w:rsidRPr="00ED1555">
          <w:rPr>
            <w:rStyle w:val="Hyperlink"/>
            <w:noProof/>
          </w:rPr>
          <w:t>3</w:t>
        </w:r>
        <w:r>
          <w:rPr>
            <w:rFonts w:asciiTheme="minorHAnsi" w:eastAsiaTheme="minorEastAsia" w:hAnsiTheme="minorHAnsi" w:cstheme="minorBidi"/>
            <w:b w:val="0"/>
            <w:bCs w:val="0"/>
            <w:caps w:val="0"/>
            <w:noProof/>
            <w:sz w:val="22"/>
            <w:szCs w:val="22"/>
          </w:rPr>
          <w:tab/>
        </w:r>
        <w:r w:rsidRPr="00ED1555">
          <w:rPr>
            <w:rStyle w:val="Hyperlink"/>
            <w:noProof/>
          </w:rPr>
          <w:t>Output Files</w:t>
        </w:r>
        <w:r>
          <w:rPr>
            <w:noProof/>
            <w:webHidden/>
          </w:rPr>
          <w:tab/>
        </w:r>
        <w:r>
          <w:rPr>
            <w:noProof/>
            <w:webHidden/>
          </w:rPr>
          <w:fldChar w:fldCharType="begin"/>
        </w:r>
        <w:r>
          <w:rPr>
            <w:noProof/>
            <w:webHidden/>
          </w:rPr>
          <w:instrText xml:space="preserve"> PAGEREF _Toc387241576 \h </w:instrText>
        </w:r>
        <w:r>
          <w:rPr>
            <w:noProof/>
            <w:webHidden/>
          </w:rPr>
        </w:r>
        <w:r>
          <w:rPr>
            <w:noProof/>
            <w:webHidden/>
          </w:rPr>
          <w:fldChar w:fldCharType="separate"/>
        </w:r>
        <w:r>
          <w:rPr>
            <w:noProof/>
            <w:webHidden/>
          </w:rPr>
          <w:t>27</w:t>
        </w:r>
        <w:r>
          <w:rPr>
            <w:noProof/>
            <w:webHidden/>
          </w:rPr>
          <w:fldChar w:fldCharType="end"/>
        </w:r>
      </w:hyperlink>
    </w:p>
    <w:p w:rsidR="006F6491" w:rsidRDefault="006F649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7241577" w:history="1">
        <w:r w:rsidRPr="00ED1555">
          <w:rPr>
            <w:rStyle w:val="Hyperlink"/>
            <w:noProof/>
          </w:rPr>
          <w:t>4</w:t>
        </w:r>
        <w:r>
          <w:rPr>
            <w:rFonts w:asciiTheme="minorHAnsi" w:eastAsiaTheme="minorEastAsia" w:hAnsiTheme="minorHAnsi" w:cstheme="minorBidi"/>
            <w:b w:val="0"/>
            <w:bCs w:val="0"/>
            <w:caps w:val="0"/>
            <w:noProof/>
            <w:sz w:val="22"/>
            <w:szCs w:val="22"/>
          </w:rPr>
          <w:tab/>
        </w:r>
        <w:r w:rsidRPr="00ED1555">
          <w:rPr>
            <w:rStyle w:val="Hyperlink"/>
            <w:noProof/>
          </w:rPr>
          <w:t>Initial Communities Input File</w:t>
        </w:r>
        <w:r>
          <w:rPr>
            <w:noProof/>
            <w:webHidden/>
          </w:rPr>
          <w:tab/>
        </w:r>
        <w:r>
          <w:rPr>
            <w:noProof/>
            <w:webHidden/>
          </w:rPr>
          <w:fldChar w:fldCharType="begin"/>
        </w:r>
        <w:r>
          <w:rPr>
            <w:noProof/>
            <w:webHidden/>
          </w:rPr>
          <w:instrText xml:space="preserve"> PAGEREF _Toc387241577 \h </w:instrText>
        </w:r>
        <w:r>
          <w:rPr>
            <w:noProof/>
            <w:webHidden/>
          </w:rPr>
        </w:r>
        <w:r>
          <w:rPr>
            <w:noProof/>
            <w:webHidden/>
          </w:rPr>
          <w:fldChar w:fldCharType="separate"/>
        </w:r>
        <w:r>
          <w:rPr>
            <w:noProof/>
            <w:webHidden/>
          </w:rPr>
          <w:t>28</w:t>
        </w:r>
        <w:r>
          <w:rPr>
            <w:noProof/>
            <w:webHidden/>
          </w:rPr>
          <w:fldChar w:fldCharType="end"/>
        </w:r>
      </w:hyperlink>
    </w:p>
    <w:p w:rsidR="006F6491" w:rsidRDefault="006F6491">
      <w:pPr>
        <w:pStyle w:val="TOC2"/>
        <w:tabs>
          <w:tab w:val="left" w:pos="720"/>
          <w:tab w:val="right" w:leader="dot" w:pos="8976"/>
        </w:tabs>
        <w:rPr>
          <w:rFonts w:asciiTheme="minorHAnsi" w:eastAsiaTheme="minorEastAsia" w:hAnsiTheme="minorHAnsi" w:cstheme="minorBidi"/>
          <w:noProof/>
          <w:sz w:val="22"/>
          <w:szCs w:val="22"/>
        </w:rPr>
      </w:pPr>
      <w:hyperlink w:anchor="_Toc387241578" w:history="1">
        <w:r w:rsidRPr="00ED1555">
          <w:rPr>
            <w:rStyle w:val="Hyperlink"/>
            <w:noProof/>
          </w:rPr>
          <w:t>4.1</w:t>
        </w:r>
        <w:r>
          <w:rPr>
            <w:rFonts w:asciiTheme="minorHAnsi" w:eastAsiaTheme="minorEastAsia" w:hAnsiTheme="minorHAnsi" w:cstheme="minorBidi"/>
            <w:noProof/>
            <w:sz w:val="22"/>
            <w:szCs w:val="22"/>
          </w:rPr>
          <w:tab/>
        </w:r>
        <w:r w:rsidRPr="00ED1555">
          <w:rPr>
            <w:rStyle w:val="Hyperlink"/>
            <w:noProof/>
          </w:rPr>
          <w:t>Example File</w:t>
        </w:r>
        <w:r>
          <w:rPr>
            <w:noProof/>
            <w:webHidden/>
          </w:rPr>
          <w:tab/>
        </w:r>
        <w:r>
          <w:rPr>
            <w:noProof/>
            <w:webHidden/>
          </w:rPr>
          <w:fldChar w:fldCharType="begin"/>
        </w:r>
        <w:r>
          <w:rPr>
            <w:noProof/>
            <w:webHidden/>
          </w:rPr>
          <w:instrText xml:space="preserve"> PAGEREF _Toc387241578 \h </w:instrText>
        </w:r>
        <w:r>
          <w:rPr>
            <w:noProof/>
            <w:webHidden/>
          </w:rPr>
        </w:r>
        <w:r>
          <w:rPr>
            <w:noProof/>
            <w:webHidden/>
          </w:rPr>
          <w:fldChar w:fldCharType="separate"/>
        </w:r>
        <w:r>
          <w:rPr>
            <w:noProof/>
            <w:webHidden/>
          </w:rPr>
          <w:t>28</w:t>
        </w:r>
        <w:r>
          <w:rPr>
            <w:noProof/>
            <w:webHidden/>
          </w:rPr>
          <w:fldChar w:fldCharType="end"/>
        </w:r>
      </w:hyperlink>
    </w:p>
    <w:p w:rsidR="006F6491" w:rsidRDefault="006F6491">
      <w:pPr>
        <w:pStyle w:val="TOC2"/>
        <w:tabs>
          <w:tab w:val="left" w:pos="720"/>
          <w:tab w:val="right" w:leader="dot" w:pos="8976"/>
        </w:tabs>
        <w:rPr>
          <w:rFonts w:asciiTheme="minorHAnsi" w:eastAsiaTheme="minorEastAsia" w:hAnsiTheme="minorHAnsi" w:cstheme="minorBidi"/>
          <w:noProof/>
          <w:sz w:val="22"/>
          <w:szCs w:val="22"/>
        </w:rPr>
      </w:pPr>
      <w:hyperlink w:anchor="_Toc387241579" w:history="1">
        <w:r w:rsidRPr="00ED1555">
          <w:rPr>
            <w:rStyle w:val="Hyperlink"/>
            <w:noProof/>
          </w:rPr>
          <w:t>4.2</w:t>
        </w:r>
        <w:r>
          <w:rPr>
            <w:rFonts w:asciiTheme="minorHAnsi" w:eastAsiaTheme="minorEastAsia" w:hAnsiTheme="minorHAnsi" w:cstheme="minorBidi"/>
            <w:noProof/>
            <w:sz w:val="22"/>
            <w:szCs w:val="22"/>
          </w:rPr>
          <w:tab/>
        </w:r>
        <w:r w:rsidRPr="00ED1555">
          <w:rPr>
            <w:rStyle w:val="Hyperlink"/>
            <w:noProof/>
          </w:rPr>
          <w:t>LandisData</w:t>
        </w:r>
        <w:r>
          <w:rPr>
            <w:noProof/>
            <w:webHidden/>
          </w:rPr>
          <w:tab/>
        </w:r>
        <w:r>
          <w:rPr>
            <w:noProof/>
            <w:webHidden/>
          </w:rPr>
          <w:fldChar w:fldCharType="begin"/>
        </w:r>
        <w:r>
          <w:rPr>
            <w:noProof/>
            <w:webHidden/>
          </w:rPr>
          <w:instrText xml:space="preserve"> PAGEREF _Toc387241579 \h </w:instrText>
        </w:r>
        <w:r>
          <w:rPr>
            <w:noProof/>
            <w:webHidden/>
          </w:rPr>
        </w:r>
        <w:r>
          <w:rPr>
            <w:noProof/>
            <w:webHidden/>
          </w:rPr>
          <w:fldChar w:fldCharType="separate"/>
        </w:r>
        <w:r>
          <w:rPr>
            <w:noProof/>
            <w:webHidden/>
          </w:rPr>
          <w:t>29</w:t>
        </w:r>
        <w:r>
          <w:rPr>
            <w:noProof/>
            <w:webHidden/>
          </w:rPr>
          <w:fldChar w:fldCharType="end"/>
        </w:r>
      </w:hyperlink>
    </w:p>
    <w:p w:rsidR="006F6491" w:rsidRDefault="006F6491">
      <w:pPr>
        <w:pStyle w:val="TOC2"/>
        <w:tabs>
          <w:tab w:val="left" w:pos="720"/>
          <w:tab w:val="right" w:leader="dot" w:pos="8976"/>
        </w:tabs>
        <w:rPr>
          <w:rFonts w:asciiTheme="minorHAnsi" w:eastAsiaTheme="minorEastAsia" w:hAnsiTheme="minorHAnsi" w:cstheme="minorBidi"/>
          <w:noProof/>
          <w:sz w:val="22"/>
          <w:szCs w:val="22"/>
        </w:rPr>
      </w:pPr>
      <w:hyperlink w:anchor="_Toc387241580" w:history="1">
        <w:r w:rsidRPr="00ED1555">
          <w:rPr>
            <w:rStyle w:val="Hyperlink"/>
            <w:noProof/>
          </w:rPr>
          <w:t>4.3</w:t>
        </w:r>
        <w:r>
          <w:rPr>
            <w:rFonts w:asciiTheme="minorHAnsi" w:eastAsiaTheme="minorEastAsia" w:hAnsiTheme="minorHAnsi" w:cstheme="minorBidi"/>
            <w:noProof/>
            <w:sz w:val="22"/>
            <w:szCs w:val="22"/>
          </w:rPr>
          <w:tab/>
        </w:r>
        <w:r w:rsidRPr="00ED1555">
          <w:rPr>
            <w:rStyle w:val="Hyperlink"/>
            <w:noProof/>
          </w:rPr>
          <w:t>Initial Community Class Definitions</w:t>
        </w:r>
        <w:r>
          <w:rPr>
            <w:noProof/>
            <w:webHidden/>
          </w:rPr>
          <w:tab/>
        </w:r>
        <w:r>
          <w:rPr>
            <w:noProof/>
            <w:webHidden/>
          </w:rPr>
          <w:fldChar w:fldCharType="begin"/>
        </w:r>
        <w:r>
          <w:rPr>
            <w:noProof/>
            <w:webHidden/>
          </w:rPr>
          <w:instrText xml:space="preserve"> PAGEREF _Toc387241580 \h </w:instrText>
        </w:r>
        <w:r>
          <w:rPr>
            <w:noProof/>
            <w:webHidden/>
          </w:rPr>
        </w:r>
        <w:r>
          <w:rPr>
            <w:noProof/>
            <w:webHidden/>
          </w:rPr>
          <w:fldChar w:fldCharType="separate"/>
        </w:r>
        <w:r>
          <w:rPr>
            <w:noProof/>
            <w:webHidden/>
          </w:rPr>
          <w:t>29</w:t>
        </w:r>
        <w:r>
          <w:rPr>
            <w:noProof/>
            <w:webHidden/>
          </w:rPr>
          <w:fldChar w:fldCharType="end"/>
        </w:r>
      </w:hyperlink>
    </w:p>
    <w:p w:rsidR="006F6491" w:rsidRDefault="006F649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241581" w:history="1">
        <w:r w:rsidRPr="00ED1555">
          <w:rPr>
            <w:rStyle w:val="Hyperlink"/>
            <w:noProof/>
          </w:rPr>
          <w:t>4.3.1</w:t>
        </w:r>
        <w:r>
          <w:rPr>
            <w:rFonts w:asciiTheme="minorHAnsi" w:eastAsiaTheme="minorEastAsia" w:hAnsiTheme="minorHAnsi" w:cstheme="minorBidi"/>
            <w:i w:val="0"/>
            <w:iCs w:val="0"/>
            <w:noProof/>
            <w:sz w:val="22"/>
            <w:szCs w:val="22"/>
          </w:rPr>
          <w:tab/>
        </w:r>
        <w:r w:rsidRPr="00ED1555">
          <w:rPr>
            <w:rStyle w:val="Hyperlink"/>
            <w:noProof/>
          </w:rPr>
          <w:t>MapCode</w:t>
        </w:r>
        <w:r>
          <w:rPr>
            <w:noProof/>
            <w:webHidden/>
          </w:rPr>
          <w:tab/>
        </w:r>
        <w:r>
          <w:rPr>
            <w:noProof/>
            <w:webHidden/>
          </w:rPr>
          <w:fldChar w:fldCharType="begin"/>
        </w:r>
        <w:r>
          <w:rPr>
            <w:noProof/>
            <w:webHidden/>
          </w:rPr>
          <w:instrText xml:space="preserve"> PAGEREF _Toc387241581 \h </w:instrText>
        </w:r>
        <w:r>
          <w:rPr>
            <w:noProof/>
            <w:webHidden/>
          </w:rPr>
        </w:r>
        <w:r>
          <w:rPr>
            <w:noProof/>
            <w:webHidden/>
          </w:rPr>
          <w:fldChar w:fldCharType="separate"/>
        </w:r>
        <w:r>
          <w:rPr>
            <w:noProof/>
            <w:webHidden/>
          </w:rPr>
          <w:t>29</w:t>
        </w:r>
        <w:r>
          <w:rPr>
            <w:noProof/>
            <w:webHidden/>
          </w:rPr>
          <w:fldChar w:fldCharType="end"/>
        </w:r>
      </w:hyperlink>
    </w:p>
    <w:p w:rsidR="006F6491" w:rsidRDefault="006F649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241582" w:history="1">
        <w:r w:rsidRPr="00ED1555">
          <w:rPr>
            <w:rStyle w:val="Hyperlink"/>
            <w:noProof/>
          </w:rPr>
          <w:t>4.3.2</w:t>
        </w:r>
        <w:r>
          <w:rPr>
            <w:rFonts w:asciiTheme="minorHAnsi" w:eastAsiaTheme="minorEastAsia" w:hAnsiTheme="minorHAnsi" w:cstheme="minorBidi"/>
            <w:i w:val="0"/>
            <w:iCs w:val="0"/>
            <w:noProof/>
            <w:sz w:val="22"/>
            <w:szCs w:val="22"/>
          </w:rPr>
          <w:tab/>
        </w:r>
        <w:r w:rsidRPr="00ED1555">
          <w:rPr>
            <w:rStyle w:val="Hyperlink"/>
            <w:noProof/>
          </w:rPr>
          <w:t>Species Present</w:t>
        </w:r>
        <w:r>
          <w:rPr>
            <w:noProof/>
            <w:webHidden/>
          </w:rPr>
          <w:tab/>
        </w:r>
        <w:r>
          <w:rPr>
            <w:noProof/>
            <w:webHidden/>
          </w:rPr>
          <w:fldChar w:fldCharType="begin"/>
        </w:r>
        <w:r>
          <w:rPr>
            <w:noProof/>
            <w:webHidden/>
          </w:rPr>
          <w:instrText xml:space="preserve"> PAGEREF _Toc387241582 \h </w:instrText>
        </w:r>
        <w:r>
          <w:rPr>
            <w:noProof/>
            <w:webHidden/>
          </w:rPr>
        </w:r>
        <w:r>
          <w:rPr>
            <w:noProof/>
            <w:webHidden/>
          </w:rPr>
          <w:fldChar w:fldCharType="separate"/>
        </w:r>
        <w:r>
          <w:rPr>
            <w:noProof/>
            <w:webHidden/>
          </w:rPr>
          <w:t>29</w:t>
        </w:r>
        <w:r>
          <w:rPr>
            <w:noProof/>
            <w:webHidden/>
          </w:rPr>
          <w:fldChar w:fldCharType="end"/>
        </w:r>
      </w:hyperlink>
    </w:p>
    <w:p w:rsidR="006F6491" w:rsidRDefault="006F649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241583" w:history="1">
        <w:r w:rsidRPr="00ED1555">
          <w:rPr>
            <w:rStyle w:val="Hyperlink"/>
            <w:noProof/>
          </w:rPr>
          <w:t>4.3.3</w:t>
        </w:r>
        <w:r>
          <w:rPr>
            <w:rFonts w:asciiTheme="minorHAnsi" w:eastAsiaTheme="minorEastAsia" w:hAnsiTheme="minorHAnsi" w:cstheme="minorBidi"/>
            <w:i w:val="0"/>
            <w:iCs w:val="0"/>
            <w:noProof/>
            <w:sz w:val="22"/>
            <w:szCs w:val="22"/>
          </w:rPr>
          <w:tab/>
        </w:r>
        <w:r w:rsidRPr="00ED1555">
          <w:rPr>
            <w:rStyle w:val="Hyperlink"/>
            <w:noProof/>
          </w:rPr>
          <w:t>Grouping Species Ages into Cohorts</w:t>
        </w:r>
        <w:r>
          <w:rPr>
            <w:noProof/>
            <w:webHidden/>
          </w:rPr>
          <w:tab/>
        </w:r>
        <w:r>
          <w:rPr>
            <w:noProof/>
            <w:webHidden/>
          </w:rPr>
          <w:fldChar w:fldCharType="begin"/>
        </w:r>
        <w:r>
          <w:rPr>
            <w:noProof/>
            <w:webHidden/>
          </w:rPr>
          <w:instrText xml:space="preserve"> PAGEREF _Toc387241583 \h </w:instrText>
        </w:r>
        <w:r>
          <w:rPr>
            <w:noProof/>
            <w:webHidden/>
          </w:rPr>
        </w:r>
        <w:r>
          <w:rPr>
            <w:noProof/>
            <w:webHidden/>
          </w:rPr>
          <w:fldChar w:fldCharType="separate"/>
        </w:r>
        <w:r>
          <w:rPr>
            <w:noProof/>
            <w:webHidden/>
          </w:rPr>
          <w:t>29</w:t>
        </w:r>
        <w:r>
          <w:rPr>
            <w:noProof/>
            <w:webHidden/>
          </w:rPr>
          <w:fldChar w:fldCharType="end"/>
        </w:r>
      </w:hyperlink>
    </w:p>
    <w:p w:rsidR="006F6491" w:rsidRDefault="006F649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7241584" w:history="1">
        <w:r w:rsidRPr="00ED1555">
          <w:rPr>
            <w:rStyle w:val="Hyperlink"/>
            <w:noProof/>
          </w:rPr>
          <w:t>5</w:t>
        </w:r>
        <w:r>
          <w:rPr>
            <w:rFonts w:asciiTheme="minorHAnsi" w:eastAsiaTheme="minorEastAsia" w:hAnsiTheme="minorHAnsi" w:cstheme="minorBidi"/>
            <w:b w:val="0"/>
            <w:bCs w:val="0"/>
            <w:caps w:val="0"/>
            <w:noProof/>
            <w:sz w:val="22"/>
            <w:szCs w:val="22"/>
          </w:rPr>
          <w:tab/>
        </w:r>
        <w:r w:rsidRPr="00ED1555">
          <w:rPr>
            <w:rStyle w:val="Hyperlink"/>
            <w:noProof/>
          </w:rPr>
          <w:t>Input File – Age-only Disturbances</w:t>
        </w:r>
        <w:r>
          <w:rPr>
            <w:noProof/>
            <w:webHidden/>
          </w:rPr>
          <w:tab/>
        </w:r>
        <w:r>
          <w:rPr>
            <w:noProof/>
            <w:webHidden/>
          </w:rPr>
          <w:fldChar w:fldCharType="begin"/>
        </w:r>
        <w:r>
          <w:rPr>
            <w:noProof/>
            <w:webHidden/>
          </w:rPr>
          <w:instrText xml:space="preserve"> PAGEREF _Toc387241584 \h </w:instrText>
        </w:r>
        <w:r>
          <w:rPr>
            <w:noProof/>
            <w:webHidden/>
          </w:rPr>
        </w:r>
        <w:r>
          <w:rPr>
            <w:noProof/>
            <w:webHidden/>
          </w:rPr>
          <w:fldChar w:fldCharType="separate"/>
        </w:r>
        <w:r>
          <w:rPr>
            <w:noProof/>
            <w:webHidden/>
          </w:rPr>
          <w:t>31</w:t>
        </w:r>
        <w:r>
          <w:rPr>
            <w:noProof/>
            <w:webHidden/>
          </w:rPr>
          <w:fldChar w:fldCharType="end"/>
        </w:r>
      </w:hyperlink>
    </w:p>
    <w:p w:rsidR="006F6491" w:rsidRDefault="006F6491">
      <w:pPr>
        <w:pStyle w:val="TOC2"/>
        <w:tabs>
          <w:tab w:val="left" w:pos="720"/>
          <w:tab w:val="right" w:leader="dot" w:pos="8976"/>
        </w:tabs>
        <w:rPr>
          <w:rFonts w:asciiTheme="minorHAnsi" w:eastAsiaTheme="minorEastAsia" w:hAnsiTheme="minorHAnsi" w:cstheme="minorBidi"/>
          <w:noProof/>
          <w:sz w:val="22"/>
          <w:szCs w:val="22"/>
        </w:rPr>
      </w:pPr>
      <w:hyperlink w:anchor="_Toc387241585" w:history="1">
        <w:r w:rsidRPr="00ED1555">
          <w:rPr>
            <w:rStyle w:val="Hyperlink"/>
            <w:noProof/>
          </w:rPr>
          <w:t>5.1</w:t>
        </w:r>
        <w:r>
          <w:rPr>
            <w:rFonts w:asciiTheme="minorHAnsi" w:eastAsiaTheme="minorEastAsia" w:hAnsiTheme="minorHAnsi" w:cstheme="minorBidi"/>
            <w:noProof/>
            <w:sz w:val="22"/>
            <w:szCs w:val="22"/>
          </w:rPr>
          <w:tab/>
        </w:r>
        <w:r w:rsidRPr="00ED1555">
          <w:rPr>
            <w:rStyle w:val="Hyperlink"/>
            <w:noProof/>
          </w:rPr>
          <w:t>LandisData</w:t>
        </w:r>
        <w:r>
          <w:rPr>
            <w:noProof/>
            <w:webHidden/>
          </w:rPr>
          <w:tab/>
        </w:r>
        <w:r>
          <w:rPr>
            <w:noProof/>
            <w:webHidden/>
          </w:rPr>
          <w:fldChar w:fldCharType="begin"/>
        </w:r>
        <w:r>
          <w:rPr>
            <w:noProof/>
            <w:webHidden/>
          </w:rPr>
          <w:instrText xml:space="preserve"> PAGEREF _Toc387241585 \h </w:instrText>
        </w:r>
        <w:r>
          <w:rPr>
            <w:noProof/>
            <w:webHidden/>
          </w:rPr>
        </w:r>
        <w:r>
          <w:rPr>
            <w:noProof/>
            <w:webHidden/>
          </w:rPr>
          <w:fldChar w:fldCharType="separate"/>
        </w:r>
        <w:r>
          <w:rPr>
            <w:noProof/>
            <w:webHidden/>
          </w:rPr>
          <w:t>31</w:t>
        </w:r>
        <w:r>
          <w:rPr>
            <w:noProof/>
            <w:webHidden/>
          </w:rPr>
          <w:fldChar w:fldCharType="end"/>
        </w:r>
      </w:hyperlink>
    </w:p>
    <w:p w:rsidR="006F6491" w:rsidRDefault="006F6491">
      <w:pPr>
        <w:pStyle w:val="TOC2"/>
        <w:tabs>
          <w:tab w:val="left" w:pos="720"/>
          <w:tab w:val="right" w:leader="dot" w:pos="8976"/>
        </w:tabs>
        <w:rPr>
          <w:rFonts w:asciiTheme="minorHAnsi" w:eastAsiaTheme="minorEastAsia" w:hAnsiTheme="minorHAnsi" w:cstheme="minorBidi"/>
          <w:noProof/>
          <w:sz w:val="22"/>
          <w:szCs w:val="22"/>
        </w:rPr>
      </w:pPr>
      <w:hyperlink w:anchor="_Toc387241586" w:history="1">
        <w:r w:rsidRPr="00ED1555">
          <w:rPr>
            <w:rStyle w:val="Hyperlink"/>
            <w:noProof/>
          </w:rPr>
          <w:t>5.2</w:t>
        </w:r>
        <w:r>
          <w:rPr>
            <w:rFonts w:asciiTheme="minorHAnsi" w:eastAsiaTheme="minorEastAsia" w:hAnsiTheme="minorHAnsi" w:cstheme="minorBidi"/>
            <w:noProof/>
            <w:sz w:val="22"/>
            <w:szCs w:val="22"/>
          </w:rPr>
          <w:tab/>
        </w:r>
        <w:r w:rsidRPr="00ED1555">
          <w:rPr>
            <w:rStyle w:val="Hyperlink"/>
            <w:noProof/>
          </w:rPr>
          <w:t>CohortBiomassReductions Table</w:t>
        </w:r>
        <w:r>
          <w:rPr>
            <w:noProof/>
            <w:webHidden/>
          </w:rPr>
          <w:tab/>
        </w:r>
        <w:r>
          <w:rPr>
            <w:noProof/>
            <w:webHidden/>
          </w:rPr>
          <w:fldChar w:fldCharType="begin"/>
        </w:r>
        <w:r>
          <w:rPr>
            <w:noProof/>
            <w:webHidden/>
          </w:rPr>
          <w:instrText xml:space="preserve"> PAGEREF _Toc387241586 \h </w:instrText>
        </w:r>
        <w:r>
          <w:rPr>
            <w:noProof/>
            <w:webHidden/>
          </w:rPr>
        </w:r>
        <w:r>
          <w:rPr>
            <w:noProof/>
            <w:webHidden/>
          </w:rPr>
          <w:fldChar w:fldCharType="separate"/>
        </w:r>
        <w:r>
          <w:rPr>
            <w:noProof/>
            <w:webHidden/>
          </w:rPr>
          <w:t>31</w:t>
        </w:r>
        <w:r>
          <w:rPr>
            <w:noProof/>
            <w:webHidden/>
          </w:rPr>
          <w:fldChar w:fldCharType="end"/>
        </w:r>
      </w:hyperlink>
    </w:p>
    <w:p w:rsidR="006F6491" w:rsidRDefault="006F649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241587" w:history="1">
        <w:r w:rsidRPr="00ED1555">
          <w:rPr>
            <w:rStyle w:val="Hyperlink"/>
            <w:noProof/>
          </w:rPr>
          <w:t>5.2.1</w:t>
        </w:r>
        <w:r>
          <w:rPr>
            <w:rFonts w:asciiTheme="minorHAnsi" w:eastAsiaTheme="minorEastAsia" w:hAnsiTheme="minorHAnsi" w:cstheme="minorBidi"/>
            <w:i w:val="0"/>
            <w:iCs w:val="0"/>
            <w:noProof/>
            <w:sz w:val="22"/>
            <w:szCs w:val="22"/>
          </w:rPr>
          <w:tab/>
        </w:r>
        <w:r w:rsidRPr="00ED1555">
          <w:rPr>
            <w:rStyle w:val="Hyperlink"/>
            <w:noProof/>
          </w:rPr>
          <w:t>Disturbance</w:t>
        </w:r>
        <w:r>
          <w:rPr>
            <w:noProof/>
            <w:webHidden/>
          </w:rPr>
          <w:tab/>
        </w:r>
        <w:r>
          <w:rPr>
            <w:noProof/>
            <w:webHidden/>
          </w:rPr>
          <w:fldChar w:fldCharType="begin"/>
        </w:r>
        <w:r>
          <w:rPr>
            <w:noProof/>
            <w:webHidden/>
          </w:rPr>
          <w:instrText xml:space="preserve"> PAGEREF _Toc387241587 \h </w:instrText>
        </w:r>
        <w:r>
          <w:rPr>
            <w:noProof/>
            <w:webHidden/>
          </w:rPr>
        </w:r>
        <w:r>
          <w:rPr>
            <w:noProof/>
            <w:webHidden/>
          </w:rPr>
          <w:fldChar w:fldCharType="separate"/>
        </w:r>
        <w:r>
          <w:rPr>
            <w:noProof/>
            <w:webHidden/>
          </w:rPr>
          <w:t>31</w:t>
        </w:r>
        <w:r>
          <w:rPr>
            <w:noProof/>
            <w:webHidden/>
          </w:rPr>
          <w:fldChar w:fldCharType="end"/>
        </w:r>
      </w:hyperlink>
    </w:p>
    <w:p w:rsidR="006F6491" w:rsidRDefault="006F649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241588" w:history="1">
        <w:r w:rsidRPr="00ED1555">
          <w:rPr>
            <w:rStyle w:val="Hyperlink"/>
            <w:noProof/>
          </w:rPr>
          <w:t>5.2.2</w:t>
        </w:r>
        <w:r>
          <w:rPr>
            <w:rFonts w:asciiTheme="minorHAnsi" w:eastAsiaTheme="minorEastAsia" w:hAnsiTheme="minorHAnsi" w:cstheme="minorBidi"/>
            <w:i w:val="0"/>
            <w:iCs w:val="0"/>
            <w:noProof/>
            <w:sz w:val="22"/>
            <w:szCs w:val="22"/>
          </w:rPr>
          <w:tab/>
        </w:r>
        <w:r w:rsidRPr="00ED1555">
          <w:rPr>
            <w:rStyle w:val="Hyperlink"/>
            <w:noProof/>
          </w:rPr>
          <w:t>Woody</w:t>
        </w:r>
        <w:r>
          <w:rPr>
            <w:noProof/>
            <w:webHidden/>
          </w:rPr>
          <w:tab/>
        </w:r>
        <w:r>
          <w:rPr>
            <w:noProof/>
            <w:webHidden/>
          </w:rPr>
          <w:fldChar w:fldCharType="begin"/>
        </w:r>
        <w:r>
          <w:rPr>
            <w:noProof/>
            <w:webHidden/>
          </w:rPr>
          <w:instrText xml:space="preserve"> PAGEREF _Toc387241588 \h </w:instrText>
        </w:r>
        <w:r>
          <w:rPr>
            <w:noProof/>
            <w:webHidden/>
          </w:rPr>
        </w:r>
        <w:r>
          <w:rPr>
            <w:noProof/>
            <w:webHidden/>
          </w:rPr>
          <w:fldChar w:fldCharType="separate"/>
        </w:r>
        <w:r>
          <w:rPr>
            <w:noProof/>
            <w:webHidden/>
          </w:rPr>
          <w:t>31</w:t>
        </w:r>
        <w:r>
          <w:rPr>
            <w:noProof/>
            <w:webHidden/>
          </w:rPr>
          <w:fldChar w:fldCharType="end"/>
        </w:r>
      </w:hyperlink>
    </w:p>
    <w:p w:rsidR="006F6491" w:rsidRDefault="006F649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241589" w:history="1">
        <w:r w:rsidRPr="00ED1555">
          <w:rPr>
            <w:rStyle w:val="Hyperlink"/>
            <w:noProof/>
          </w:rPr>
          <w:t>5.2.3</w:t>
        </w:r>
        <w:r>
          <w:rPr>
            <w:rFonts w:asciiTheme="minorHAnsi" w:eastAsiaTheme="minorEastAsia" w:hAnsiTheme="minorHAnsi" w:cstheme="minorBidi"/>
            <w:i w:val="0"/>
            <w:iCs w:val="0"/>
            <w:noProof/>
            <w:sz w:val="22"/>
            <w:szCs w:val="22"/>
          </w:rPr>
          <w:tab/>
        </w:r>
        <w:r w:rsidRPr="00ED1555">
          <w:rPr>
            <w:rStyle w:val="Hyperlink"/>
            <w:noProof/>
          </w:rPr>
          <w:t>Non-Woody</w:t>
        </w:r>
        <w:r>
          <w:rPr>
            <w:noProof/>
            <w:webHidden/>
          </w:rPr>
          <w:tab/>
        </w:r>
        <w:r>
          <w:rPr>
            <w:noProof/>
            <w:webHidden/>
          </w:rPr>
          <w:fldChar w:fldCharType="begin"/>
        </w:r>
        <w:r>
          <w:rPr>
            <w:noProof/>
            <w:webHidden/>
          </w:rPr>
          <w:instrText xml:space="preserve"> PAGEREF _Toc387241589 \h </w:instrText>
        </w:r>
        <w:r>
          <w:rPr>
            <w:noProof/>
            <w:webHidden/>
          </w:rPr>
        </w:r>
        <w:r>
          <w:rPr>
            <w:noProof/>
            <w:webHidden/>
          </w:rPr>
          <w:fldChar w:fldCharType="separate"/>
        </w:r>
        <w:r>
          <w:rPr>
            <w:noProof/>
            <w:webHidden/>
          </w:rPr>
          <w:t>31</w:t>
        </w:r>
        <w:r>
          <w:rPr>
            <w:noProof/>
            <w:webHidden/>
          </w:rPr>
          <w:fldChar w:fldCharType="end"/>
        </w:r>
      </w:hyperlink>
    </w:p>
    <w:p w:rsidR="006F6491" w:rsidRDefault="006F6491">
      <w:pPr>
        <w:pStyle w:val="TOC2"/>
        <w:tabs>
          <w:tab w:val="left" w:pos="720"/>
          <w:tab w:val="right" w:leader="dot" w:pos="8976"/>
        </w:tabs>
        <w:rPr>
          <w:rFonts w:asciiTheme="minorHAnsi" w:eastAsiaTheme="minorEastAsia" w:hAnsiTheme="minorHAnsi" w:cstheme="minorBidi"/>
          <w:noProof/>
          <w:sz w:val="22"/>
          <w:szCs w:val="22"/>
        </w:rPr>
      </w:pPr>
      <w:hyperlink w:anchor="_Toc387241590" w:history="1">
        <w:r w:rsidRPr="00ED1555">
          <w:rPr>
            <w:rStyle w:val="Hyperlink"/>
            <w:noProof/>
          </w:rPr>
          <w:t>5.3</w:t>
        </w:r>
        <w:r>
          <w:rPr>
            <w:rFonts w:asciiTheme="minorHAnsi" w:eastAsiaTheme="minorEastAsia" w:hAnsiTheme="minorHAnsi" w:cstheme="minorBidi"/>
            <w:noProof/>
            <w:sz w:val="22"/>
            <w:szCs w:val="22"/>
          </w:rPr>
          <w:tab/>
        </w:r>
        <w:r w:rsidRPr="00ED1555">
          <w:rPr>
            <w:rStyle w:val="Hyperlink"/>
            <w:noProof/>
          </w:rPr>
          <w:t>DeadPoolReductions Table</w:t>
        </w:r>
        <w:r>
          <w:rPr>
            <w:noProof/>
            <w:webHidden/>
          </w:rPr>
          <w:tab/>
        </w:r>
        <w:r>
          <w:rPr>
            <w:noProof/>
            <w:webHidden/>
          </w:rPr>
          <w:fldChar w:fldCharType="begin"/>
        </w:r>
        <w:r>
          <w:rPr>
            <w:noProof/>
            <w:webHidden/>
          </w:rPr>
          <w:instrText xml:space="preserve"> PAGEREF _Toc387241590 \h </w:instrText>
        </w:r>
        <w:r>
          <w:rPr>
            <w:noProof/>
            <w:webHidden/>
          </w:rPr>
        </w:r>
        <w:r>
          <w:rPr>
            <w:noProof/>
            <w:webHidden/>
          </w:rPr>
          <w:fldChar w:fldCharType="separate"/>
        </w:r>
        <w:r>
          <w:rPr>
            <w:noProof/>
            <w:webHidden/>
          </w:rPr>
          <w:t>32</w:t>
        </w:r>
        <w:r>
          <w:rPr>
            <w:noProof/>
            <w:webHidden/>
          </w:rPr>
          <w:fldChar w:fldCharType="end"/>
        </w:r>
      </w:hyperlink>
    </w:p>
    <w:p w:rsidR="006F6491" w:rsidRDefault="006F649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241591" w:history="1">
        <w:r w:rsidRPr="00ED1555">
          <w:rPr>
            <w:rStyle w:val="Hyperlink"/>
            <w:noProof/>
          </w:rPr>
          <w:t>5.3.1</w:t>
        </w:r>
        <w:r>
          <w:rPr>
            <w:rFonts w:asciiTheme="minorHAnsi" w:eastAsiaTheme="minorEastAsia" w:hAnsiTheme="minorHAnsi" w:cstheme="minorBidi"/>
            <w:i w:val="0"/>
            <w:iCs w:val="0"/>
            <w:noProof/>
            <w:sz w:val="22"/>
            <w:szCs w:val="22"/>
          </w:rPr>
          <w:tab/>
        </w:r>
        <w:r w:rsidRPr="00ED1555">
          <w:rPr>
            <w:rStyle w:val="Hyperlink"/>
            <w:noProof/>
          </w:rPr>
          <w:t>Disturbance</w:t>
        </w:r>
        <w:r>
          <w:rPr>
            <w:noProof/>
            <w:webHidden/>
          </w:rPr>
          <w:tab/>
        </w:r>
        <w:r>
          <w:rPr>
            <w:noProof/>
            <w:webHidden/>
          </w:rPr>
          <w:fldChar w:fldCharType="begin"/>
        </w:r>
        <w:r>
          <w:rPr>
            <w:noProof/>
            <w:webHidden/>
          </w:rPr>
          <w:instrText xml:space="preserve"> PAGEREF _Toc387241591 \h </w:instrText>
        </w:r>
        <w:r>
          <w:rPr>
            <w:noProof/>
            <w:webHidden/>
          </w:rPr>
        </w:r>
        <w:r>
          <w:rPr>
            <w:noProof/>
            <w:webHidden/>
          </w:rPr>
          <w:fldChar w:fldCharType="separate"/>
        </w:r>
        <w:r>
          <w:rPr>
            <w:noProof/>
            <w:webHidden/>
          </w:rPr>
          <w:t>32</w:t>
        </w:r>
        <w:r>
          <w:rPr>
            <w:noProof/>
            <w:webHidden/>
          </w:rPr>
          <w:fldChar w:fldCharType="end"/>
        </w:r>
      </w:hyperlink>
    </w:p>
    <w:p w:rsidR="006F6491" w:rsidRDefault="006F649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241592" w:history="1">
        <w:r w:rsidRPr="00ED1555">
          <w:rPr>
            <w:rStyle w:val="Hyperlink"/>
            <w:noProof/>
          </w:rPr>
          <w:t>5.3.2</w:t>
        </w:r>
        <w:r>
          <w:rPr>
            <w:rFonts w:asciiTheme="minorHAnsi" w:eastAsiaTheme="minorEastAsia" w:hAnsiTheme="minorHAnsi" w:cstheme="minorBidi"/>
            <w:i w:val="0"/>
            <w:iCs w:val="0"/>
            <w:noProof/>
            <w:sz w:val="22"/>
            <w:szCs w:val="22"/>
          </w:rPr>
          <w:tab/>
        </w:r>
        <w:r w:rsidRPr="00ED1555">
          <w:rPr>
            <w:rStyle w:val="Hyperlink"/>
            <w:noProof/>
          </w:rPr>
          <w:t>Woody</w:t>
        </w:r>
        <w:r>
          <w:rPr>
            <w:noProof/>
            <w:webHidden/>
          </w:rPr>
          <w:tab/>
        </w:r>
        <w:r>
          <w:rPr>
            <w:noProof/>
            <w:webHidden/>
          </w:rPr>
          <w:fldChar w:fldCharType="begin"/>
        </w:r>
        <w:r>
          <w:rPr>
            <w:noProof/>
            <w:webHidden/>
          </w:rPr>
          <w:instrText xml:space="preserve"> PAGEREF _Toc387241592 \h </w:instrText>
        </w:r>
        <w:r>
          <w:rPr>
            <w:noProof/>
            <w:webHidden/>
          </w:rPr>
        </w:r>
        <w:r>
          <w:rPr>
            <w:noProof/>
            <w:webHidden/>
          </w:rPr>
          <w:fldChar w:fldCharType="separate"/>
        </w:r>
        <w:r>
          <w:rPr>
            <w:noProof/>
            <w:webHidden/>
          </w:rPr>
          <w:t>32</w:t>
        </w:r>
        <w:r>
          <w:rPr>
            <w:noProof/>
            <w:webHidden/>
          </w:rPr>
          <w:fldChar w:fldCharType="end"/>
        </w:r>
      </w:hyperlink>
    </w:p>
    <w:p w:rsidR="006F6491" w:rsidRDefault="006F649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7241593" w:history="1">
        <w:r w:rsidRPr="00ED1555">
          <w:rPr>
            <w:rStyle w:val="Hyperlink"/>
            <w:noProof/>
          </w:rPr>
          <w:t>5.3.3</w:t>
        </w:r>
        <w:r>
          <w:rPr>
            <w:rFonts w:asciiTheme="minorHAnsi" w:eastAsiaTheme="minorEastAsia" w:hAnsiTheme="minorHAnsi" w:cstheme="minorBidi"/>
            <w:i w:val="0"/>
            <w:iCs w:val="0"/>
            <w:noProof/>
            <w:sz w:val="22"/>
            <w:szCs w:val="22"/>
          </w:rPr>
          <w:tab/>
        </w:r>
        <w:r w:rsidRPr="00ED1555">
          <w:rPr>
            <w:rStyle w:val="Hyperlink"/>
            <w:noProof/>
          </w:rPr>
          <w:t>Non-Woody</w:t>
        </w:r>
        <w:r>
          <w:rPr>
            <w:noProof/>
            <w:webHidden/>
          </w:rPr>
          <w:tab/>
        </w:r>
        <w:r>
          <w:rPr>
            <w:noProof/>
            <w:webHidden/>
          </w:rPr>
          <w:fldChar w:fldCharType="begin"/>
        </w:r>
        <w:r>
          <w:rPr>
            <w:noProof/>
            <w:webHidden/>
          </w:rPr>
          <w:instrText xml:space="preserve"> PAGEREF _Toc387241593 \h </w:instrText>
        </w:r>
        <w:r>
          <w:rPr>
            <w:noProof/>
            <w:webHidden/>
          </w:rPr>
        </w:r>
        <w:r>
          <w:rPr>
            <w:noProof/>
            <w:webHidden/>
          </w:rPr>
          <w:fldChar w:fldCharType="separate"/>
        </w:r>
        <w:r>
          <w:rPr>
            <w:noProof/>
            <w:webHidden/>
          </w:rPr>
          <w:t>32</w:t>
        </w:r>
        <w:r>
          <w:rPr>
            <w:noProof/>
            <w:webHidden/>
          </w:rPr>
          <w:fldChar w:fldCharType="end"/>
        </w:r>
      </w:hyperlink>
    </w:p>
    <w:p w:rsidR="006F6491" w:rsidRDefault="006F649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7241594" w:history="1">
        <w:r w:rsidRPr="00ED1555">
          <w:rPr>
            <w:rStyle w:val="Hyperlink"/>
            <w:noProof/>
          </w:rPr>
          <w:t>6</w:t>
        </w:r>
        <w:r>
          <w:rPr>
            <w:rFonts w:asciiTheme="minorHAnsi" w:eastAsiaTheme="minorEastAsia" w:hAnsiTheme="minorHAnsi" w:cstheme="minorBidi"/>
            <w:b w:val="0"/>
            <w:bCs w:val="0"/>
            <w:caps w:val="0"/>
            <w:noProof/>
            <w:sz w:val="22"/>
            <w:szCs w:val="22"/>
          </w:rPr>
          <w:tab/>
        </w:r>
        <w:r w:rsidRPr="00ED1555">
          <w:rPr>
            <w:rStyle w:val="Hyperlink"/>
            <w:noProof/>
          </w:rPr>
          <w:t>Example Inputs</w:t>
        </w:r>
        <w:r>
          <w:rPr>
            <w:noProof/>
            <w:webHidden/>
          </w:rPr>
          <w:tab/>
        </w:r>
        <w:r>
          <w:rPr>
            <w:noProof/>
            <w:webHidden/>
          </w:rPr>
          <w:fldChar w:fldCharType="begin"/>
        </w:r>
        <w:r>
          <w:rPr>
            <w:noProof/>
            <w:webHidden/>
          </w:rPr>
          <w:instrText xml:space="preserve"> PAGEREF _Toc387241594 \h </w:instrText>
        </w:r>
        <w:r>
          <w:rPr>
            <w:noProof/>
            <w:webHidden/>
          </w:rPr>
        </w:r>
        <w:r>
          <w:rPr>
            <w:noProof/>
            <w:webHidden/>
          </w:rPr>
          <w:fldChar w:fldCharType="separate"/>
        </w:r>
        <w:r>
          <w:rPr>
            <w:noProof/>
            <w:webHidden/>
          </w:rPr>
          <w:t>1</w:t>
        </w:r>
        <w:r>
          <w:rPr>
            <w:noProof/>
            <w:webHidden/>
          </w:rPr>
          <w:fldChar w:fldCharType="end"/>
        </w:r>
      </w:hyperlink>
    </w:p>
    <w:p w:rsidR="006F6491" w:rsidRDefault="006F6491">
      <w:pPr>
        <w:pStyle w:val="TOC2"/>
        <w:tabs>
          <w:tab w:val="left" w:pos="720"/>
          <w:tab w:val="right" w:leader="dot" w:pos="8976"/>
        </w:tabs>
        <w:rPr>
          <w:rFonts w:asciiTheme="minorHAnsi" w:eastAsiaTheme="minorEastAsia" w:hAnsiTheme="minorHAnsi" w:cstheme="minorBidi"/>
          <w:noProof/>
          <w:sz w:val="22"/>
          <w:szCs w:val="22"/>
        </w:rPr>
      </w:pPr>
      <w:hyperlink w:anchor="_Toc387241595" w:history="1">
        <w:r w:rsidRPr="00ED1555">
          <w:rPr>
            <w:rStyle w:val="Hyperlink"/>
            <w:noProof/>
          </w:rPr>
          <w:t>6.1</w:t>
        </w:r>
        <w:r>
          <w:rPr>
            <w:rFonts w:asciiTheme="minorHAnsi" w:eastAsiaTheme="minorEastAsia" w:hAnsiTheme="minorHAnsi" w:cstheme="minorBidi"/>
            <w:noProof/>
            <w:sz w:val="22"/>
            <w:szCs w:val="22"/>
          </w:rPr>
          <w:tab/>
        </w:r>
        <w:r w:rsidRPr="00ED1555">
          <w:rPr>
            <w:rStyle w:val="Hyperlink"/>
            <w:noProof/>
          </w:rPr>
          <w:t>Main Parameter File</w:t>
        </w:r>
        <w:r>
          <w:rPr>
            <w:noProof/>
            <w:webHidden/>
          </w:rPr>
          <w:tab/>
        </w:r>
        <w:r>
          <w:rPr>
            <w:noProof/>
            <w:webHidden/>
          </w:rPr>
          <w:fldChar w:fldCharType="begin"/>
        </w:r>
        <w:r>
          <w:rPr>
            <w:noProof/>
            <w:webHidden/>
          </w:rPr>
          <w:instrText xml:space="preserve"> PAGEREF _Toc387241595 \h </w:instrText>
        </w:r>
        <w:r>
          <w:rPr>
            <w:noProof/>
            <w:webHidden/>
          </w:rPr>
        </w:r>
        <w:r>
          <w:rPr>
            <w:noProof/>
            <w:webHidden/>
          </w:rPr>
          <w:fldChar w:fldCharType="separate"/>
        </w:r>
        <w:r>
          <w:rPr>
            <w:noProof/>
            <w:webHidden/>
          </w:rPr>
          <w:t>1</w:t>
        </w:r>
        <w:r>
          <w:rPr>
            <w:noProof/>
            <w:webHidden/>
          </w:rPr>
          <w:fldChar w:fldCharType="end"/>
        </w:r>
      </w:hyperlink>
    </w:p>
    <w:p w:rsidR="006F6491" w:rsidRDefault="006F6491">
      <w:pPr>
        <w:pStyle w:val="TOC2"/>
        <w:tabs>
          <w:tab w:val="left" w:pos="720"/>
          <w:tab w:val="right" w:leader="dot" w:pos="8976"/>
        </w:tabs>
        <w:rPr>
          <w:rFonts w:asciiTheme="minorHAnsi" w:eastAsiaTheme="minorEastAsia" w:hAnsiTheme="minorHAnsi" w:cstheme="minorBidi"/>
          <w:noProof/>
          <w:sz w:val="22"/>
          <w:szCs w:val="22"/>
        </w:rPr>
      </w:pPr>
      <w:hyperlink w:anchor="_Toc387241596" w:history="1">
        <w:r w:rsidRPr="00ED1555">
          <w:rPr>
            <w:rStyle w:val="Hyperlink"/>
            <w:noProof/>
          </w:rPr>
          <w:t>6.2</w:t>
        </w:r>
        <w:r>
          <w:rPr>
            <w:rFonts w:asciiTheme="minorHAnsi" w:eastAsiaTheme="minorEastAsia" w:hAnsiTheme="minorHAnsi" w:cstheme="minorBidi"/>
            <w:noProof/>
            <w:sz w:val="22"/>
            <w:szCs w:val="22"/>
          </w:rPr>
          <w:tab/>
        </w:r>
        <w:r w:rsidRPr="00ED1555">
          <w:rPr>
            <w:rStyle w:val="Hyperlink"/>
            <w:noProof/>
          </w:rPr>
          <w:t>Age-only Disturbances</w:t>
        </w:r>
        <w:r>
          <w:rPr>
            <w:noProof/>
            <w:webHidden/>
          </w:rPr>
          <w:tab/>
        </w:r>
        <w:r>
          <w:rPr>
            <w:noProof/>
            <w:webHidden/>
          </w:rPr>
          <w:fldChar w:fldCharType="begin"/>
        </w:r>
        <w:r>
          <w:rPr>
            <w:noProof/>
            <w:webHidden/>
          </w:rPr>
          <w:instrText xml:space="preserve"> PAGEREF _Toc387241596 \h </w:instrText>
        </w:r>
        <w:r>
          <w:rPr>
            <w:noProof/>
            <w:webHidden/>
          </w:rPr>
        </w:r>
        <w:r>
          <w:rPr>
            <w:noProof/>
            <w:webHidden/>
          </w:rPr>
          <w:fldChar w:fldCharType="separate"/>
        </w:r>
        <w:r>
          <w:rPr>
            <w:noProof/>
            <w:webHidden/>
          </w:rPr>
          <w:t>5</w:t>
        </w:r>
        <w:r>
          <w:rPr>
            <w:noProof/>
            <w:webHidden/>
          </w:rPr>
          <w:fldChar w:fldCharType="end"/>
        </w:r>
      </w:hyperlink>
    </w:p>
    <w:p w:rsidR="006F6491" w:rsidRDefault="006F6491">
      <w:pPr>
        <w:pStyle w:val="TOC2"/>
        <w:tabs>
          <w:tab w:val="left" w:pos="720"/>
          <w:tab w:val="right" w:leader="dot" w:pos="8976"/>
        </w:tabs>
        <w:rPr>
          <w:rFonts w:asciiTheme="minorHAnsi" w:eastAsiaTheme="minorEastAsia" w:hAnsiTheme="minorHAnsi" w:cstheme="minorBidi"/>
          <w:noProof/>
          <w:sz w:val="22"/>
          <w:szCs w:val="22"/>
        </w:rPr>
      </w:pPr>
      <w:hyperlink w:anchor="_Toc387241597" w:history="1">
        <w:r w:rsidRPr="00ED1555">
          <w:rPr>
            <w:rStyle w:val="Hyperlink"/>
            <w:noProof/>
          </w:rPr>
          <w:t>6.3</w:t>
        </w:r>
        <w:r>
          <w:rPr>
            <w:rFonts w:asciiTheme="minorHAnsi" w:eastAsiaTheme="minorEastAsia" w:hAnsiTheme="minorHAnsi" w:cstheme="minorBidi"/>
            <w:noProof/>
            <w:sz w:val="22"/>
            <w:szCs w:val="22"/>
          </w:rPr>
          <w:tab/>
        </w:r>
        <w:r w:rsidRPr="00ED1555">
          <w:rPr>
            <w:rStyle w:val="Hyperlink"/>
            <w:noProof/>
          </w:rPr>
          <w:t>Climate Input</w:t>
        </w:r>
        <w:r>
          <w:rPr>
            <w:noProof/>
            <w:webHidden/>
          </w:rPr>
          <w:tab/>
        </w:r>
        <w:r>
          <w:rPr>
            <w:noProof/>
            <w:webHidden/>
          </w:rPr>
          <w:fldChar w:fldCharType="begin"/>
        </w:r>
        <w:r>
          <w:rPr>
            <w:noProof/>
            <w:webHidden/>
          </w:rPr>
          <w:instrText xml:space="preserve"> PAGEREF _Toc387241597 \h </w:instrText>
        </w:r>
        <w:r>
          <w:rPr>
            <w:noProof/>
            <w:webHidden/>
          </w:rPr>
        </w:r>
        <w:r>
          <w:rPr>
            <w:noProof/>
            <w:webHidden/>
          </w:rPr>
          <w:fldChar w:fldCharType="separate"/>
        </w:r>
        <w:r>
          <w:rPr>
            <w:noProof/>
            <w:webHidden/>
          </w:rPr>
          <w:t>5</w:t>
        </w:r>
        <w:r>
          <w:rPr>
            <w:noProof/>
            <w:webHidden/>
          </w:rPr>
          <w:fldChar w:fldCharType="end"/>
        </w:r>
      </w:hyperlink>
    </w:p>
    <w:p w:rsidR="0030267A" w:rsidRDefault="001F43FA" w:rsidP="00285A23">
      <w:pPr>
        <w:pStyle w:val="Heading1"/>
      </w:pPr>
      <w:r>
        <w:lastRenderedPageBreak/>
        <w:fldChar w:fldCharType="end"/>
      </w:r>
      <w:bookmarkStart w:id="6" w:name="_Toc387241470"/>
      <w:r w:rsidR="0030267A">
        <w:t>Introduction</w:t>
      </w:r>
      <w:bookmarkEnd w:id="5"/>
      <w:bookmarkEnd w:id="6"/>
    </w:p>
    <w:p w:rsidR="00DA34CE" w:rsidRDefault="00DA34CE" w:rsidP="00DA34CE">
      <w:pPr>
        <w:pStyle w:val="textbody"/>
        <w:rPr>
          <w:i/>
          <w:iCs/>
        </w:rPr>
      </w:pPr>
      <w:r>
        <w:t xml:space="preserve">This document describes the </w:t>
      </w:r>
      <w:r w:rsidR="006F6491">
        <w:fldChar w:fldCharType="begin"/>
      </w:r>
      <w:r w:rsidR="006F6491">
        <w:instrText xml:space="preserve"> DOCPROPERTY  "Extension Name"  \* MERGEFORMAT </w:instrText>
      </w:r>
      <w:r w:rsidR="006F6491">
        <w:fldChar w:fldCharType="separate"/>
      </w:r>
      <w:r w:rsidR="00BE6A56">
        <w:rPr>
          <w:b/>
          <w:bCs/>
        </w:rPr>
        <w:t>Century Succession</w:t>
      </w:r>
      <w:r w:rsidR="006F6491">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99712B" w:rsidRDefault="000728DA" w:rsidP="000728DA">
      <w:pPr>
        <w:pStyle w:val="textbody"/>
      </w:pPr>
      <w:r w:rsidRPr="00DA34CE">
        <w:t xml:space="preserve">The </w:t>
      </w:r>
      <w:r w:rsidR="003A27E9">
        <w:t xml:space="preserve">Century </w:t>
      </w:r>
      <w:r w:rsidRPr="00DA34CE">
        <w:t xml:space="preserve">Succession Extension </w:t>
      </w:r>
      <w:r w:rsidR="003A27E9">
        <w:t xml:space="preserve">is a hybrid between the Century soil model </w:t>
      </w:r>
      <w:r w:rsidR="001F43FA">
        <w:fldChar w:fldCharType="begin"/>
      </w:r>
      <w:r w:rsidR="007C03E2">
        <w:instrText xml:space="preserve"> QUOTE "(Parton et al. 1993, Schimel et al. 1994, Parton et al. 1994, Pan et al. 1998)" </w:instrText>
      </w:r>
      <w:r w:rsidR="001F43FA"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1F43FA" w:rsidRPr="007C03E2">
        <w:rPr>
          <w:vanish/>
        </w:rPr>
        <w:fldChar w:fldCharType="end"/>
      </w:r>
      <w:r w:rsidR="001F43FA">
        <w:fldChar w:fldCharType="separate"/>
      </w:r>
      <w:r w:rsidR="00BE6A56">
        <w:t>(Parton et al. 1993, Schimel et al. 1994, Parton et al. 1994, Pan et al. 1998)</w:t>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1F43FA" w:rsidRPr="007C03E2">
        <w:rPr>
          <w:vanish/>
        </w:rPr>
        <w:fldChar w:fldCharType="end"/>
      </w:r>
      <w:r w:rsidR="001F43FA">
        <w:fldChar w:fldCharType="end"/>
      </w:r>
      <w:r w:rsidR="003A27E9">
        <w:t xml:space="preserve"> and the LANDIS-II Biomass Succession extension (Scheller and Mladenoff </w:t>
      </w:r>
      <w:r>
        <w:t xml:space="preserve">2004).  </w:t>
      </w:r>
      <w:r w:rsidR="003A27E9">
        <w:t xml:space="preserve">Century </w:t>
      </w:r>
      <w:r>
        <w:t>Succession calculates how c</w:t>
      </w:r>
      <w:r w:rsidRPr="00DA34CE">
        <w:t xml:space="preserve">ohorts reproduce, age, and die.  </w:t>
      </w:r>
      <w:r>
        <w:t>I</w:t>
      </w:r>
      <w:r w:rsidRPr="00DA34CE">
        <w:t xml:space="preserve">n addition, </w:t>
      </w:r>
      <w:r>
        <w:t xml:space="preserve">changes in cohort </w:t>
      </w:r>
      <w:r w:rsidRPr="00DA34CE">
        <w:t xml:space="preserve">biomass (kg/ha) </w:t>
      </w:r>
      <w:r w:rsidR="002C4106">
        <w:t>are</w:t>
      </w:r>
      <w:r w:rsidRPr="00DA34CE">
        <w:t xml:space="preserve"> </w:t>
      </w:r>
      <w:r>
        <w:t>simulated</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xml:space="preserve">.  In addition, three principle soil pools:  fast (Soil Organic Matter 1), slow (SOM2), and passive (SOM3) are simulated.  </w:t>
      </w:r>
    </w:p>
    <w:p w:rsidR="00EE45A9" w:rsidRDefault="00134C10" w:rsidP="000728DA">
      <w:pPr>
        <w:pStyle w:val="textbody"/>
      </w:pPr>
      <w:r>
        <w:t xml:space="preserve">For </w:t>
      </w:r>
      <w:r w:rsidR="00481CB8">
        <w:t>a schematic drawing of the CENTURY exten</w:t>
      </w:r>
      <w:r w:rsidR="00AA39E5">
        <w:t>s</w:t>
      </w:r>
      <w:r w:rsidR="00481CB8">
        <w:t xml:space="preserve">ion, see Scheller et al 2011.  </w:t>
      </w:r>
    </w:p>
    <w:p w:rsidR="00D27438" w:rsidRDefault="00D27438" w:rsidP="00D27438">
      <w:pPr>
        <w:pStyle w:val="Heading2"/>
        <w:tabs>
          <w:tab w:val="clear" w:pos="1836"/>
        </w:tabs>
        <w:ind w:left="1170" w:hanging="1170"/>
      </w:pPr>
      <w:bookmarkStart w:id="7" w:name="_Toc357416400"/>
      <w:bookmarkStart w:id="8" w:name="_Toc387241471"/>
      <w:r>
        <w:t>Cohort Reproduction – Probability of Establishment</w:t>
      </w:r>
      <w:bookmarkEnd w:id="7"/>
      <w:bookmarkEnd w:id="8"/>
    </w:p>
    <w:p w:rsidR="00A87B1F" w:rsidRDefault="00110E6D" w:rsidP="00110E6D">
      <w:pPr>
        <w:pStyle w:val="textbody"/>
      </w:pPr>
      <w:r>
        <w:t xml:space="preserve">The probability of establishment </w:t>
      </w:r>
      <w:r w:rsidR="008545A0">
        <w:t>(P</w:t>
      </w:r>
      <w:r w:rsidR="008545A0" w:rsidRPr="008545A0">
        <w:rPr>
          <w:vertAlign w:val="subscript"/>
        </w:rPr>
        <w:t>EST</w:t>
      </w:r>
      <w:r w:rsidR="008545A0">
        <w:t xml:space="preserve">) </w:t>
      </w:r>
      <w:r>
        <w:t>is now internally calculated at an annual time step and is dependent upon input weather data.  Although calculated annually, establishment can only occur following a disturbance or at a succession time step.</w:t>
      </w:r>
      <w:r w:rsidR="008545A0">
        <w:t xml:space="preserve">  </w:t>
      </w:r>
      <w:smartTag w:uri="urn:schemas-microsoft-com:office:smarttags" w:element="place">
        <w:r w:rsidR="008545A0">
          <w:t>P</w:t>
        </w:r>
        <w:r w:rsidR="008545A0" w:rsidRPr="008545A0">
          <w:rPr>
            <w:vertAlign w:val="subscript"/>
          </w:rPr>
          <w:t>EST</w:t>
        </w:r>
      </w:smartTag>
      <w:r w:rsidR="008545A0">
        <w:t xml:space="preserve"> is based on the minimum of three limiting factors:  1) Growing Degree Days, 2) drought tolerance, 3) minimum January temperature.</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r w:rsidR="00502D06">
        <w:t xml:space="preserve">  </w:t>
      </w:r>
      <w:r w:rsidR="00A87B1F">
        <w:t>Available light is calculated as in Biomass Succession (v2)</w:t>
      </w:r>
      <w:r w:rsidR="00656703">
        <w:t xml:space="preserve"> and is included as a part of the </w:t>
      </w:r>
      <w:r w:rsidR="00656703" w:rsidRPr="00A87B1F">
        <w:rPr>
          <w:b/>
        </w:rPr>
        <w:t>site scale</w:t>
      </w:r>
      <w:r w:rsidR="003D205A">
        <w:t xml:space="preserve"> limits to establishment</w:t>
      </w:r>
      <w:r w:rsidR="00A87B1F">
        <w:t>.</w:t>
      </w:r>
    </w:p>
    <w:p w:rsidR="00A87B1F" w:rsidRPr="00110E6D" w:rsidRDefault="00A87B1F" w:rsidP="00110E6D">
      <w:pPr>
        <w:pStyle w:val="textbody"/>
      </w:pPr>
      <w:r>
        <w:t>Reproduction first checks the site-scale limits to reproduction.  If this test is passed, ecoregion-scale limits are checked next.  If successful, the site and landscape are searched for propagules as in all previous succession extensions.</w:t>
      </w:r>
    </w:p>
    <w:p w:rsidR="000728DA" w:rsidRDefault="000728DA" w:rsidP="006F6491">
      <w:pPr>
        <w:pStyle w:val="Heading2"/>
        <w:tabs>
          <w:tab w:val="clear" w:pos="1836"/>
        </w:tabs>
        <w:ind w:left="1170" w:hanging="1170"/>
      </w:pPr>
      <w:bookmarkStart w:id="9" w:name="_Toc387241473"/>
      <w:r>
        <w:t>Cohort Growth</w:t>
      </w:r>
      <w:bookmarkEnd w:id="9"/>
    </w:p>
    <w:p w:rsidR="00A82A51" w:rsidRPr="00A82A51" w:rsidRDefault="00A82A51" w:rsidP="00A82A51">
      <w:pPr>
        <w:pStyle w:val="textbody"/>
      </w:pPr>
      <w:r w:rsidRPr="00A82A51">
        <w:t xml:space="preserve">At each time step, cohort growth is determined by estimated LAI, water availability, temperature, </w:t>
      </w:r>
      <w:ins w:id="10" w:author="Melissa Lucash" w:date="2014-05-07T14:16:00Z">
        <w:r w:rsidR="00A85D83">
          <w:t xml:space="preserve">growing space </w:t>
        </w:r>
      </w:ins>
      <w:r w:rsidRPr="00A82A51">
        <w:t xml:space="preserve">capacity and </w:t>
      </w:r>
      <w:del w:id="11" w:author="Melissa Lucash" w:date="2014-05-07T14:16:00Z">
        <w:r w:rsidRPr="00A82A51" w:rsidDel="00A85D83">
          <w:delText xml:space="preserve">uptake of </w:delText>
        </w:r>
      </w:del>
      <w:r w:rsidRPr="00A82A51">
        <w:t>nitrogen</w:t>
      </w:r>
      <w:ins w:id="12" w:author="Melissa Lucash" w:date="2014-05-07T14:16:00Z">
        <w:r w:rsidR="00A85D83">
          <w:t xml:space="preserve"> availability</w:t>
        </w:r>
      </w:ins>
      <w:r w:rsidRPr="00A82A51">
        <w:t xml:space="preserve">.  Cohort growth generally follows the algorithms found in </w:t>
      </w:r>
      <w:r w:rsidRPr="00A82A51">
        <w:lastRenderedPageBreak/>
        <w:t>Century, except for N uptake.</w:t>
      </w:r>
      <w:r w:rsidR="00A3201B">
        <w:t xml:space="preserve">  </w:t>
      </w:r>
      <w:r w:rsidRPr="00A82A51">
        <w:t xml:space="preserve">In the spring, the amount of resorbed N is calculated (leaf N- litter N), which can be “used” by the cohort </w:t>
      </w:r>
      <w:del w:id="13" w:author="Melissa Lucash" w:date="2014-05-07T14:18:00Z">
        <w:r w:rsidRPr="00A82A51" w:rsidDel="00A85D83">
          <w:delText>the following spring</w:delText>
        </w:r>
      </w:del>
      <w:ins w:id="14" w:author="Melissa Lucash" w:date="2014-05-07T14:18:00Z">
        <w:r w:rsidR="00A85D83">
          <w:t>when conditions are conducive to growth</w:t>
        </w:r>
      </w:ins>
      <w:r w:rsidRPr="00A82A51">
        <w:t>.</w:t>
      </w:r>
      <w:ins w:id="15" w:author="Melissa Lucash" w:date="2014-05-07T14:19:00Z">
        <w:r w:rsidR="00A85D83">
          <w:t xml:space="preserve">  In hardwoods, resorbed N is used primarily in the spring; resorbed N can be utilized throughout the year in conifers.</w:t>
        </w:r>
      </w:ins>
      <w:r w:rsidRPr="00A82A51">
        <w:t xml:space="preserve">  After the pool of resorbed N is depleted, the cohort takes up N from the mineral N pool.  Uptake of N is proportional to ANPP, with greater N uptake by faster growing cohorts.  When mineral N is limiting, competition for N between cohorts is determined by the relative amount of their coarse root biomass.  </w:t>
      </w:r>
    </w:p>
    <w:p w:rsidR="000728DA" w:rsidRDefault="00110E6D" w:rsidP="006F6491">
      <w:pPr>
        <w:pStyle w:val="Heading2"/>
        <w:tabs>
          <w:tab w:val="clear" w:pos="1836"/>
        </w:tabs>
        <w:ind w:left="1170" w:hanging="1170"/>
      </w:pPr>
      <w:bookmarkStart w:id="16" w:name="_Toc387241474"/>
      <w:r>
        <w:t xml:space="preserve">Soil and </w:t>
      </w:r>
      <w:r w:rsidR="000728DA">
        <w:t>Dead Biomass Decay</w:t>
      </w:r>
      <w:bookmarkEnd w:id="16"/>
    </w:p>
    <w:p w:rsidR="000728DA" w:rsidRDefault="00110E6D" w:rsidP="000728DA">
      <w:pPr>
        <w:pStyle w:val="textbody"/>
      </w:pPr>
      <w:r>
        <w:t xml:space="preserve">All soil processes </w:t>
      </w:r>
      <w:del w:id="17" w:author="Melissa Lucash" w:date="2014-05-07T14:20:00Z">
        <w:r w:rsidDel="008645A0">
          <w:delText xml:space="preserve">now </w:delText>
        </w:r>
      </w:del>
      <w:r>
        <w:t>follow the algorithm and science from Century v4.5 whereby there are four litter pools (structural and metabolic material either on the surface or within the soil) and three soil organic matter (SOM) pools.</w:t>
      </w:r>
    </w:p>
    <w:p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are now included as user inputs at the </w:t>
      </w:r>
      <w:r w:rsidRPr="004D1913">
        <w:rPr>
          <w:b/>
        </w:rPr>
        <w:t>ecoregion</w:t>
      </w:r>
      <w:r w:rsidRPr="004D1913">
        <w:t xml:space="preserve"> scale.</w:t>
      </w:r>
    </w:p>
    <w:p w:rsidR="000728DA" w:rsidRPr="00297CB7" w:rsidRDefault="000728DA" w:rsidP="006F6491">
      <w:pPr>
        <w:pStyle w:val="Heading2"/>
        <w:tabs>
          <w:tab w:val="clear" w:pos="1836"/>
        </w:tabs>
        <w:ind w:left="1170" w:hanging="1170"/>
      </w:pPr>
      <w:bookmarkStart w:id="18" w:name="_Toc387241475"/>
      <w:r w:rsidRPr="00297CB7">
        <w:t>Initializing Biomass</w:t>
      </w:r>
      <w:r w:rsidR="000C1393">
        <w:t xml:space="preserve"> and Soil Properties</w:t>
      </w:r>
      <w:bookmarkEnd w:id="18"/>
    </w:p>
    <w:p w:rsidR="009D6EDB" w:rsidRDefault="000C1393" w:rsidP="000728DA">
      <w:pPr>
        <w:pStyle w:val="textbody"/>
      </w:pPr>
      <w:r>
        <w:t xml:space="preserve">The initial biomass is estimated as in the Biomass Succession extensions.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t xml:space="preserve">Century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 xml:space="preserve">cohorts therefore </w:t>
      </w:r>
      <w:r w:rsidR="000728DA" w:rsidRPr="00297CB7">
        <w:t xml:space="preserve">reflect competition among cohorts.  </w:t>
      </w:r>
      <w:r w:rsidR="0096375C">
        <w:t xml:space="preserve">Likewise, beginning with initial soil values, the dead and SOM pools change during the spin-up phase.  </w:t>
      </w:r>
    </w:p>
    <w:p w:rsidR="0096375C" w:rsidRDefault="009D6EDB" w:rsidP="000728DA">
      <w:pPr>
        <w:pStyle w:val="textbody"/>
      </w:pPr>
      <w:r>
        <w:rPr>
          <w:b/>
        </w:rPr>
        <w:t xml:space="preserve">Note:  </w:t>
      </w:r>
      <w:r w:rsidR="0096375C" w:rsidRPr="009D6EDB">
        <w:rPr>
          <w:i/>
        </w:rPr>
        <w:t xml:space="preserve">An initial (time zero) </w:t>
      </w:r>
      <w:r w:rsidR="006C2C51">
        <w:rPr>
          <w:i/>
        </w:rPr>
        <w:t>climate</w:t>
      </w:r>
      <w:r w:rsidR="0096375C" w:rsidRPr="009D6EDB">
        <w:rPr>
          <w:i/>
        </w:rPr>
        <w:t xml:space="preserve"> stream is required for initialization (see </w:t>
      </w:r>
      <w:ins w:id="19" w:author="Melissa Lucash" w:date="2014-05-07T14:23:00Z">
        <w:r w:rsidR="008645A0" w:rsidRPr="008645A0">
          <w:rPr>
            <w:i/>
          </w:rPr>
          <w:t>the</w:t>
        </w:r>
        <w:r w:rsidR="008645A0">
          <w:rPr>
            <w:i/>
          </w:rPr>
          <w:t xml:space="preserve"> climate library user’s manual- </w:t>
        </w:r>
        <w:r w:rsidR="008645A0" w:rsidRPr="008645A0">
          <w:rPr>
            <w:i/>
          </w:rPr>
          <w:t>LANDIS-II Climate Library v1.0 User Guide</w:t>
        </w:r>
      </w:ins>
      <w:r w:rsidR="0096375C" w:rsidRPr="009D6EDB">
        <w:rPr>
          <w:i/>
        </w:rPr>
        <w:t>).</w:t>
      </w:r>
    </w:p>
    <w:p w:rsidR="0096375C" w:rsidRDefault="000728DA" w:rsidP="0096375C">
      <w:pPr>
        <w:pStyle w:val="textbody"/>
      </w:pPr>
      <w:r w:rsidRPr="00297CB7">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rsidR="000728DA" w:rsidRDefault="0096375C" w:rsidP="000728DA">
      <w:pPr>
        <w:pStyle w:val="textbody"/>
      </w:pPr>
      <w:r w:rsidRPr="0096375C">
        <w:rPr>
          <w:b/>
        </w:rPr>
        <w:t>Note</w:t>
      </w:r>
      <w:r w:rsidRPr="00297CB7">
        <w:t xml:space="preserve">: </w:t>
      </w:r>
      <w:r w:rsidRPr="0096375C">
        <w:rPr>
          <w:i/>
        </w:rPr>
        <w:t>Required computation time reflects the number of initial communities listed in the initial community file.</w:t>
      </w:r>
    </w:p>
    <w:p w:rsidR="000728DA" w:rsidRDefault="000728DA" w:rsidP="006F6491">
      <w:pPr>
        <w:pStyle w:val="Heading2"/>
        <w:tabs>
          <w:tab w:val="clear" w:pos="1836"/>
        </w:tabs>
        <w:ind w:left="1170" w:hanging="1170"/>
      </w:pPr>
      <w:bookmarkStart w:id="20" w:name="_Toc387241476"/>
      <w:r>
        <w:lastRenderedPageBreak/>
        <w:t>Interactions with Age-Only Disturbances</w:t>
      </w:r>
      <w:bookmarkEnd w:id="20"/>
    </w:p>
    <w:p w:rsidR="000728DA" w:rsidRDefault="0096375C" w:rsidP="000728DA">
      <w:pPr>
        <w:pStyle w:val="textbody"/>
      </w:pPr>
      <w:r>
        <w:t xml:space="preserve">Century </w:t>
      </w:r>
      <w:r w:rsidR="000728DA">
        <w:t xml:space="preserve">Succession was written to allow disturbances that operate on age-only cohorts to interact with the two dead biomass pools.  For example, a User is able to run </w:t>
      </w:r>
      <w:r w:rsidR="00D55A8B">
        <w:t xml:space="preserve">a fire </w:t>
      </w:r>
      <w:r w:rsidR="000728DA">
        <w:t xml:space="preserve">or </w:t>
      </w:r>
      <w:r w:rsidR="00D55A8B">
        <w:t xml:space="preserve">wind </w:t>
      </w:r>
      <w:r w:rsidR="000728DA">
        <w:t>extension</w:t>
      </w:r>
      <w:del w:id="21" w:author="Melissa Lucash" w:date="2014-05-07T14:20:00Z">
        <w:r w:rsidR="000728DA" w:rsidDel="008645A0">
          <w:delText>s</w:delText>
        </w:r>
      </w:del>
      <w:r w:rsidR="000728DA">
        <w:t xml:space="preserve"> with </w:t>
      </w:r>
      <w:r w:rsidR="00D55A8B">
        <w:t xml:space="preserve">Century </w:t>
      </w:r>
      <w:r w:rsidR="000728DA">
        <w:t xml:space="preserve">Succession.  Although neither disturbance extension is ‘biomass aware’, a simple interface was created that enables the biomass of cohorts killed by the disturbance to be allocated to </w:t>
      </w:r>
      <w:r w:rsidR="00D55A8B">
        <w:t xml:space="preserve">the proper </w:t>
      </w:r>
      <w:r w:rsidR="000728DA">
        <w:t xml:space="preserve">dead biomass pools.  The interface allows a </w:t>
      </w:r>
      <w:del w:id="22" w:author="Melissa Lucash" w:date="2014-05-07T14:21:00Z">
        <w:r w:rsidR="000728DA" w:rsidDel="008645A0">
          <w:delText xml:space="preserve">User </w:delText>
        </w:r>
      </w:del>
      <w:ins w:id="23" w:author="Melissa Lucash" w:date="2014-05-07T14:21:00Z">
        <w:r w:rsidR="008645A0">
          <w:t xml:space="preserve">user </w:t>
        </w:r>
      </w:ins>
      <w:r w:rsidR="000728DA">
        <w:t xml:space="preserve">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r w:rsidRPr="0040556F">
        <w:rPr>
          <w:b/>
        </w:rPr>
        <w:t>FireReductionParameters</w:t>
      </w:r>
      <w:r>
        <w:t xml:space="preserve"> table</w:t>
      </w:r>
      <w:r w:rsidR="00F5527E">
        <w:t xml:space="preserve"> (below)</w:t>
      </w:r>
      <w:r>
        <w:t>.</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w:t>
      </w:r>
      <w:r w:rsidR="009E0A08">
        <w:t xml:space="preserve">Century </w:t>
      </w:r>
      <w:r>
        <w:t xml:space="preserve">Succession. </w:t>
      </w:r>
    </w:p>
    <w:p w:rsidR="000728DA" w:rsidRPr="00F61271" w:rsidRDefault="000728DA" w:rsidP="000728DA">
      <w:pPr>
        <w:pStyle w:val="textbody"/>
      </w:pPr>
      <w:r>
        <w:t xml:space="preserve">The interface is specified in a separate LandisData parameter file: </w:t>
      </w:r>
      <w:r w:rsidRPr="00F61271">
        <w:t>"Age-only Disturbances - Biomass Parameters"</w:t>
      </w:r>
      <w:r>
        <w:t>.  See Chapter 4.</w:t>
      </w:r>
    </w:p>
    <w:p w:rsidR="00D16BE0" w:rsidRDefault="00A87B1F" w:rsidP="006F6491">
      <w:pPr>
        <w:pStyle w:val="Heading2"/>
        <w:tabs>
          <w:tab w:val="clear" w:pos="1836"/>
        </w:tabs>
        <w:ind w:left="1170" w:hanging="1170"/>
      </w:pPr>
      <w:bookmarkStart w:id="24" w:name="_Toc387241477"/>
      <w:r>
        <w:t>Available Light</w:t>
      </w:r>
      <w:bookmarkEnd w:id="24"/>
    </w:p>
    <w:p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rsidR="00D16BE0" w:rsidRDefault="00D16BE0" w:rsidP="006F6491">
      <w:pPr>
        <w:pStyle w:val="Heading2"/>
        <w:tabs>
          <w:tab w:val="clear" w:pos="1836"/>
        </w:tabs>
        <w:ind w:left="1170" w:hanging="1170"/>
      </w:pPr>
      <w:bookmarkStart w:id="25" w:name="_Toc387241478"/>
      <w:r>
        <w:t>Cohort Reproduction – Disturbance Interactions</w:t>
      </w:r>
      <w:bookmarkEnd w:id="25"/>
    </w:p>
    <w:p w:rsidR="00D16BE0" w:rsidRDefault="00D16BE0" w:rsidP="00D16BE0">
      <w:pPr>
        <w:pStyle w:val="textbody"/>
      </w:pPr>
      <w:r>
        <w:t xml:space="preserve">See the rules and algorithm outlined for Biomass Succession (v2).  </w:t>
      </w:r>
    </w:p>
    <w:p w:rsidR="00D16BE0" w:rsidRDefault="00D16BE0" w:rsidP="006F6491">
      <w:pPr>
        <w:pStyle w:val="Heading2"/>
        <w:tabs>
          <w:tab w:val="clear" w:pos="1836"/>
        </w:tabs>
        <w:ind w:left="1170" w:hanging="1170"/>
      </w:pPr>
      <w:bookmarkStart w:id="26" w:name="_Toc387241479"/>
      <w:r>
        <w:t>Cohort Reproduction – Initial Biomass</w:t>
      </w:r>
      <w:bookmarkEnd w:id="26"/>
    </w:p>
    <w:p w:rsidR="00D16BE0" w:rsidRPr="00D16BE0" w:rsidRDefault="00D16BE0" w:rsidP="00D16BE0">
      <w:pPr>
        <w:pStyle w:val="textbody"/>
      </w:pPr>
      <w:r>
        <w:t>See the rules and algorithm outlined for Biomass Succession (v2).</w:t>
      </w:r>
    </w:p>
    <w:p w:rsidR="009D6EDB" w:rsidRDefault="009D6EDB" w:rsidP="006F6491">
      <w:pPr>
        <w:pStyle w:val="Heading2"/>
        <w:tabs>
          <w:tab w:val="clear" w:pos="1836"/>
        </w:tabs>
        <w:ind w:left="1170" w:hanging="1170"/>
      </w:pPr>
      <w:bookmarkStart w:id="27" w:name="_Toc387241480"/>
      <w:r>
        <w:t>Cohort Senescence and Mortality</w:t>
      </w:r>
      <w:bookmarkEnd w:id="27"/>
    </w:p>
    <w:p w:rsidR="009D6EDB" w:rsidRDefault="009D6EDB" w:rsidP="009D6EDB">
      <w:pPr>
        <w:pStyle w:val="textbody"/>
      </w:pPr>
      <w:r>
        <w:t>See the rules and algorithm outlined for Biomass Succession (v2).</w:t>
      </w:r>
    </w:p>
    <w:p w:rsidR="003B6F14" w:rsidRDefault="003B6F14" w:rsidP="006F6491">
      <w:pPr>
        <w:pStyle w:val="Heading2"/>
        <w:tabs>
          <w:tab w:val="clear" w:pos="1836"/>
        </w:tabs>
        <w:ind w:left="1170" w:hanging="1170"/>
      </w:pPr>
      <w:bookmarkStart w:id="28" w:name="_Toc387241481"/>
      <w:r>
        <w:lastRenderedPageBreak/>
        <w:t>Major Releases</w:t>
      </w:r>
      <w:bookmarkEnd w:id="28"/>
    </w:p>
    <w:p w:rsidR="00D27438" w:rsidRDefault="00D27438" w:rsidP="00D27438">
      <w:pPr>
        <w:pStyle w:val="Heading3"/>
        <w:tabs>
          <w:tab w:val="clear" w:pos="3870"/>
        </w:tabs>
        <w:ind w:left="1170" w:hanging="1170"/>
      </w:pPr>
      <w:bookmarkStart w:id="29" w:name="_Toc357416398"/>
      <w:bookmarkStart w:id="30" w:name="_Toc387241482"/>
      <w:r>
        <w:t>Version 3.1</w:t>
      </w:r>
      <w:bookmarkEnd w:id="29"/>
      <w:bookmarkEnd w:id="30"/>
    </w:p>
    <w:p w:rsidR="003A3D58" w:rsidRDefault="003A3D58" w:rsidP="003A3D58">
      <w:pPr>
        <w:pStyle w:val="textbody"/>
        <w:rPr>
          <w:ins w:id="31" w:author="Melissa Lucash" w:date="2014-05-07T14:32:00Z"/>
        </w:rPr>
      </w:pPr>
      <w:ins w:id="32" w:author="Melissa Lucash" w:date="2014-05-07T14:32:00Z">
        <w:r>
          <w:t xml:space="preserve">We </w:t>
        </w:r>
        <w:r w:rsidRPr="003A3D58">
          <w:t xml:space="preserve">added a climate library to the Century Extension to enable a suite of LANDIS-II model extensions to ‘feed’ off of the same stream of climate data.  By only feeding in climate data once, the climate inputs are seamlessly integrated across </w:t>
        </w:r>
      </w:ins>
      <w:ins w:id="33" w:author="Melissa Lucash" w:date="2014-05-07T14:33:00Z">
        <w:r>
          <w:t xml:space="preserve">all extensions specified in the scenario file (see </w:t>
        </w:r>
      </w:ins>
      <w:ins w:id="34" w:author="Melissa Lucash" w:date="2014-05-07T14:34:00Z">
        <w:r>
          <w:t>the climate library user’s manual (</w:t>
        </w:r>
        <w:r w:rsidRPr="00A85D83">
          <w:t xml:space="preserve">LANDIS-II Climate Library v1.0 User </w:t>
        </w:r>
        <w:commentRangeStart w:id="35"/>
        <w:r w:rsidRPr="00A85D83">
          <w:t>Guide</w:t>
        </w:r>
      </w:ins>
      <w:commentRangeEnd w:id="35"/>
      <w:ins w:id="36" w:author="Melissa Lucash" w:date="2014-05-07T14:37:00Z">
        <w:r w:rsidRPr="008D540B">
          <w:rPr>
            <w:rPrChange w:id="37" w:author="Melissa Lucash" w:date="2014-05-07T15:03:00Z">
              <w:rPr>
                <w:rStyle w:val="CommentReference"/>
              </w:rPr>
            </w:rPrChange>
          </w:rPr>
          <w:commentReference w:id="35"/>
        </w:r>
      </w:ins>
      <w:ins w:id="38" w:author="Melissa Lucash" w:date="2014-05-07T14:34:00Z">
        <w:r>
          <w:t>).</w:t>
        </w:r>
      </w:ins>
    </w:p>
    <w:p w:rsidR="003A3D58" w:rsidRDefault="003A3D58" w:rsidP="006F6491">
      <w:pPr>
        <w:pStyle w:val="Heading3"/>
        <w:tabs>
          <w:tab w:val="clear" w:pos="3870"/>
        </w:tabs>
        <w:ind w:left="1170" w:hanging="1170"/>
        <w:rPr>
          <w:ins w:id="39" w:author="Melissa Lucash" w:date="2014-05-07T14:32:00Z"/>
        </w:rPr>
      </w:pPr>
      <w:bookmarkStart w:id="40" w:name="_Toc387241484"/>
      <w:ins w:id="41" w:author="Melissa Lucash" w:date="2014-05-07T14:32:00Z">
        <w:r>
          <w:t>Version 3.1</w:t>
        </w:r>
        <w:bookmarkEnd w:id="40"/>
      </w:ins>
    </w:p>
    <w:p w:rsidR="00BE1F82" w:rsidRDefault="00BE1F82" w:rsidP="00BE1F82">
      <w:pPr>
        <w:pStyle w:val="textbody"/>
      </w:pPr>
      <w:r>
        <w:t xml:space="preserve">We fixed frass N, which was artificially creating large increases in mineral N during defoliation events when Century was run with the Leaf Biomass Insects Extension.  Now when insect defoliation occurs, there is a small increase in frass N that corresponds to values observed in the field.  </w:t>
      </w:r>
    </w:p>
    <w:p w:rsidR="00BE1F82" w:rsidRDefault="00BE1F82" w:rsidP="00BE1F82">
      <w:pPr>
        <w:pStyle w:val="textbody"/>
      </w:pPr>
      <w:r>
        <w:t xml:space="preserve">In the Century output table, we redefined the soil N pool by removing the surficial dead wood and soil dead wood.  This makes the soil N pool consistent with the soil C pool, which doesn’t include dead material.  </w:t>
      </w:r>
    </w:p>
    <w:p w:rsidR="00BE1F82" w:rsidRDefault="00BE1F82" w:rsidP="00BE1F82">
      <w:pPr>
        <w:pStyle w:val="textbody"/>
      </w:pPr>
      <w:r>
        <w:t>We also adjusted the mineral N so that it can’t go to zero, which caused errors for N uptake until more N deposition occurred.  Now mineral N can be very small (&lt;0.01) but not zero, allowing the calculation of N uptake even when the rates are very low.</w:t>
      </w:r>
    </w:p>
    <w:p w:rsidR="00BE1F82" w:rsidRDefault="00BE1F82" w:rsidP="00BE1F82">
      <w:pPr>
        <w:pStyle w:val="textbody"/>
      </w:pPr>
      <w:r>
        <w:t>We also made the deviation from average temperature and precipitation constant across ecoregions so that all the ecoregions have the same amount of variation in these parameters for a given year.  Temperature and precipitation can still differ by ecoregion, but the deviation from mean temperature and precipitation will have a consistent amplitude and direction across ecoregions.</w:t>
      </w:r>
    </w:p>
    <w:p w:rsidR="003B6F14" w:rsidRDefault="003B6F14" w:rsidP="006F6491">
      <w:pPr>
        <w:pStyle w:val="Heading3"/>
        <w:tabs>
          <w:tab w:val="clear" w:pos="3870"/>
        </w:tabs>
        <w:ind w:left="1170" w:hanging="1170"/>
      </w:pPr>
      <w:bookmarkStart w:id="42" w:name="_Toc387241485"/>
      <w:r>
        <w:t>Version 3.0</w:t>
      </w:r>
      <w:bookmarkEnd w:id="42"/>
    </w:p>
    <w:p w:rsidR="003B6F14" w:rsidRDefault="003B6F14" w:rsidP="003B6F14">
      <w:pPr>
        <w:pStyle w:val="textbody"/>
      </w:pPr>
      <w:r>
        <w:t xml:space="preserve">In this version of CENTURY,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CENTURY is run in calibrate mode.</w:t>
      </w:r>
    </w:p>
    <w:p w:rsidR="003B6F14" w:rsidRDefault="003B6F14" w:rsidP="003B6F14">
      <w:pPr>
        <w:pStyle w:val="textbody"/>
      </w:pPr>
      <w:r w:rsidRPr="00F77E0C">
        <w:t>Nitrogen cycling</w:t>
      </w:r>
      <w:r>
        <w:t xml:space="preserve"> in previous versions of Century Succession focused primarily on how N regulates C cycling, rather than describing N dynamics, per se.  </w:t>
      </w:r>
    </w:p>
    <w:p w:rsidR="003B6F14" w:rsidRDefault="003B6F14" w:rsidP="003B6F14">
      <w:pPr>
        <w:pStyle w:val="textbody"/>
      </w:pPr>
      <w:r>
        <w:lastRenderedPageBreak/>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and organic N), is now fully integrated throughout the extension with all the major inputs (deposition, N-fixation, insect frass), outputs (leaching and volatilization) and fluxes (resorption, litterfall, uptake, decomposition) simulated within the extension.  This allows users to track C and N cycling in their landscape and better understand the relative importance of N in regulating productivity.</w:t>
      </w:r>
    </w:p>
    <w:p w:rsidR="003B6F14" w:rsidRDefault="003B6F14" w:rsidP="003B6F14">
      <w:pPr>
        <w:pStyle w:val="textbody"/>
      </w:pPr>
      <w:r>
        <w:t xml:space="preserve">Specifically, we added N resorption, the amount of N withdrawn from the leaves just prior to senescence.  Retranslocation is a significant source of N uptake in the spring and can be 10-80% of N </w:t>
      </w:r>
      <w:r w:rsidRPr="00A72CE3">
        <w:t xml:space="preserve">uptake depending on species, site and the time since disturbance (Killingbeck 1996, Covelo et al. 2008).  </w:t>
      </w:r>
      <w:r>
        <w:t>Retranslocation</w:t>
      </w:r>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resorptive pool is depleted, the cohort satisfies its need for N by withdrawing N from the soil (i.e. mineral N).  </w:t>
      </w:r>
    </w:p>
    <w:p w:rsidR="003B6F14" w:rsidRDefault="003B6F14" w:rsidP="003B6F14">
      <w:pPr>
        <w:pStyle w:val="textbody"/>
      </w:pPr>
      <w:r>
        <w:t xml:space="preserve">We also added insect frass to the C and N budget.  Most large insect outbreaks occur in the summer before retranslocation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frass can cause changes in decomposition rates, which may affect long-term nutrient availability and productivity.  In the extension, defoliation events trigger deposition of frass C and N deposition, the relative amount of which is a function of the amount of leaf biomass removed during defoliation.  Since C/N ratio of frass (C/N =23 from </w:t>
      </w:r>
      <w:r w:rsidRPr="00A72CE3">
        <w:t>Lovett and Ruesink</w:t>
      </w:r>
      <w:r>
        <w:t>,</w:t>
      </w:r>
      <w:r w:rsidRPr="00A72CE3">
        <w:t xml:space="preserve"> 1995)</w:t>
      </w:r>
      <w:r>
        <w:t xml:space="preserve"> may differ from litterfall, frass can also cause changes in the decomposition rates of the soil pools that can affect long-term carbon cycling and productivity.</w:t>
      </w:r>
    </w:p>
    <w:p w:rsidR="003B6F14" w:rsidRDefault="003B6F14" w:rsidP="003B6F14">
      <w:pPr>
        <w:pStyle w:val="textbody"/>
      </w:pPr>
      <w:r>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lastRenderedPageBreak/>
        <w:t xml:space="preserve">uplands (Seitzinger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(Seitzinger et al. 2006)</w:t>
      </w:r>
      <w:r>
        <w:t>.</w:t>
      </w:r>
    </w:p>
    <w:p w:rsidR="003B6F14" w:rsidRDefault="003B6F14" w:rsidP="003B6F14">
      <w:pPr>
        <w:pStyle w:val="textbody"/>
      </w:pPr>
      <w:r>
        <w:t xml:space="preserve">We modified how N limits aboveground productivity, switching from a categorical (i.e. N tolerance) to a more process-based approach.  When N is limiting, mineral N is allocated between cohorts based on their biomass (i.e. coarse root biomass).  This value is divided by the N demand for each cohort (amount of N needed for growth) to get a relative index (0-1) of how much N is limiting growth for that cohort.  </w:t>
      </w:r>
    </w:p>
    <w:p w:rsidR="003B6F14" w:rsidRDefault="003B6F14" w:rsidP="003B6F14">
      <w:pPr>
        <w:pStyle w:val="textbody"/>
      </w:pPr>
      <w:r>
        <w:t xml:space="preserve">N limitation = N allocation / N demand </w:t>
      </w:r>
      <w:r>
        <w:tab/>
      </w:r>
      <w:r>
        <w:tab/>
      </w:r>
      <w:r>
        <w:tab/>
      </w:r>
      <w:r>
        <w:tab/>
        <w:t>equation 1</w:t>
      </w:r>
    </w:p>
    <w:p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(Albaugh et al. 2006, Park et al. 2008).  We increased belowground productivity</w:t>
      </w:r>
      <w:r>
        <w:t xml:space="preserve">, such that fine root biomass is now 75% of leaf biomass (was 70% in v2) and coarse root biomass is 50% (rather than 30%) of wood biomass.  </w:t>
      </w:r>
    </w:p>
    <w:p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CENTURY.  This allows users to account for differences in establishment depending on the succession timestep.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rsidR="003B6F14" w:rsidRDefault="003B6F14" w:rsidP="003B6F14">
      <w:pPr>
        <w:pStyle w:val="textbody"/>
      </w:pPr>
      <w:r>
        <w:t xml:space="preserve">We also added a new </w:t>
      </w:r>
      <w:r w:rsidRPr="007447EC">
        <w:rPr>
          <w:b/>
        </w:rPr>
        <w:t>output file</w:t>
      </w:r>
      <w:r>
        <w:t xml:space="preserve"> that is generated when CENTURY is run in calibrate mode.  This output file allows the user to (among other things) determine what is limiting growth of each cohort at each time step.</w:t>
      </w:r>
    </w:p>
    <w:p w:rsidR="003B6F14" w:rsidRPr="00285A23" w:rsidRDefault="003B6F14" w:rsidP="003B6F14">
      <w:pPr>
        <w:pStyle w:val="textbody"/>
      </w:pPr>
      <w:r>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w:t>
      </w:r>
      <w:r>
        <w:lastRenderedPageBreak/>
        <w:t xml:space="preserve">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rsidR="003B6F14" w:rsidRDefault="003B6F14" w:rsidP="006F6491">
      <w:pPr>
        <w:pStyle w:val="Heading3"/>
        <w:tabs>
          <w:tab w:val="clear" w:pos="3870"/>
        </w:tabs>
        <w:ind w:left="1170" w:hanging="1170"/>
      </w:pPr>
      <w:bookmarkStart w:id="43" w:name="_Toc387241486"/>
      <w:r>
        <w:t>Version 2.0</w:t>
      </w:r>
      <w:bookmarkEnd w:id="43"/>
    </w:p>
    <w:p w:rsidR="003B6F14" w:rsidRDefault="003B6F14" w:rsidP="003B6F14">
      <w:pPr>
        <w:pStyle w:val="textbody"/>
      </w:pPr>
      <w:r>
        <w:t xml:space="preserve">Century Succession is now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below.</w:t>
      </w:r>
      <w:r w:rsidDel="00A82A51">
        <w:t xml:space="preserve"> </w:t>
      </w:r>
      <w:r>
        <w:t>Internal Time Steps</w:t>
      </w:r>
    </w:p>
    <w:p w:rsidR="003B6F14" w:rsidRDefault="003B6F14" w:rsidP="003B6F14">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rsidR="000A2DC0" w:rsidRDefault="000A2DC0" w:rsidP="006F6491">
      <w:pPr>
        <w:pStyle w:val="Heading2"/>
        <w:tabs>
          <w:tab w:val="clear" w:pos="1836"/>
        </w:tabs>
        <w:ind w:left="1170" w:hanging="1170"/>
      </w:pPr>
      <w:bookmarkStart w:id="44" w:name="_Toc387241487"/>
      <w:r>
        <w:t>Minor Releases</w:t>
      </w:r>
      <w:bookmarkEnd w:id="44"/>
    </w:p>
    <w:p w:rsidR="003B6F14" w:rsidRDefault="000A2DC0" w:rsidP="006F6491">
      <w:pPr>
        <w:pStyle w:val="Heading3"/>
        <w:tabs>
          <w:tab w:val="clear" w:pos="3870"/>
        </w:tabs>
        <w:ind w:left="1170" w:hanging="1170"/>
      </w:pPr>
      <w:bookmarkStart w:id="45" w:name="_Toc387241488"/>
      <w:r>
        <w:t>Version 3.1.1</w:t>
      </w:r>
      <w:bookmarkEnd w:id="45"/>
    </w:p>
    <w:p w:rsidR="00B57BC5" w:rsidRDefault="00B57BC5" w:rsidP="00B57BC5">
      <w:pPr>
        <w:pStyle w:val="textbody"/>
      </w:pPr>
      <w:r>
        <w:t>We eliminated the ClimateChangeTable in the Century input file.  It was not used to calculate ANPP in versions 3.0 or 3.1, so it was removed from the code to eliminate any confusion.</w:t>
      </w:r>
    </w:p>
    <w:p w:rsidR="0030267A" w:rsidRDefault="0030267A" w:rsidP="006F6491">
      <w:pPr>
        <w:pStyle w:val="Heading2"/>
        <w:tabs>
          <w:tab w:val="clear" w:pos="1836"/>
        </w:tabs>
        <w:ind w:left="1170" w:hanging="1170"/>
      </w:pPr>
      <w:bookmarkStart w:id="46" w:name="_Toc387241489"/>
      <w:r>
        <w:t>References</w:t>
      </w:r>
      <w:bookmarkEnd w:id="46"/>
    </w:p>
    <w:p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rsidR="00A72CE3" w:rsidRDefault="00A72CE3" w:rsidP="00A72CE3">
      <w:pPr>
        <w:pStyle w:val="reference"/>
        <w:rPr>
          <w:rFonts w:cs="MS Sans Serif"/>
          <w:sz w:val="20"/>
          <w:szCs w:val="20"/>
        </w:rPr>
      </w:pPr>
      <w:bookmarkStart w:id="47"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rsidR="00AF7825" w:rsidRP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rsidR="00A72CE3" w:rsidRPr="00AF7825" w:rsidRDefault="00A72CE3" w:rsidP="00A72CE3">
      <w:pPr>
        <w:pStyle w:val="reference"/>
        <w:rPr>
          <w:rFonts w:cs="MS Sans Serif"/>
          <w:sz w:val="20"/>
          <w:szCs w:val="20"/>
        </w:rPr>
      </w:pPr>
      <w:r w:rsidRPr="00AF7825">
        <w:rPr>
          <w:rFonts w:cs="MS Sans Serif"/>
          <w:sz w:val="20"/>
          <w:szCs w:val="20"/>
        </w:rPr>
        <w:lastRenderedPageBreak/>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rsidR="00481CB8" w:rsidRPr="00AF7825" w:rsidRDefault="00481CB8" w:rsidP="00AE3810">
      <w:pPr>
        <w:pStyle w:val="reference"/>
        <w:rPr>
          <w:sz w:val="20"/>
          <w:szCs w:val="20"/>
        </w:rPr>
      </w:pPr>
      <w:r w:rsidRPr="00AF7825">
        <w:rPr>
          <w:sz w:val="20"/>
          <w:szCs w:val="20"/>
        </w:rPr>
        <w:t xml:space="preserve">Scheller, R. M., D. Hua, P. V. Bolstad, R. A. Birdsey, and D. J. Mladenoff. 2011. The effects of forest harvest intensity in combination with wind disturbance on </w:t>
      </w:r>
      <w:r w:rsidRPr="00AF7825">
        <w:rPr>
          <w:sz w:val="20"/>
          <w:szCs w:val="20"/>
        </w:rPr>
        <w:lastRenderedPageBreak/>
        <w:t>carbon dynamics in Lake States mesic forests. Ecological Modelling 222:144-153.</w:t>
      </w:r>
    </w:p>
    <w:p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rsidR="0030267A" w:rsidRDefault="0030267A" w:rsidP="006F6491">
      <w:pPr>
        <w:pStyle w:val="Heading2"/>
        <w:tabs>
          <w:tab w:val="clear" w:pos="1836"/>
        </w:tabs>
        <w:ind w:left="1170" w:hanging="1170"/>
      </w:pPr>
      <w:bookmarkStart w:id="48" w:name="_Toc127846704"/>
      <w:bookmarkStart w:id="49" w:name="_Toc387241490"/>
      <w:bookmarkEnd w:id="47"/>
      <w:r>
        <w:t>Acknowledgments</w:t>
      </w:r>
      <w:bookmarkEnd w:id="48"/>
      <w:bookmarkEnd w:id="49"/>
    </w:p>
    <w:p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ins w:id="50" w:author="Melissa Lucash" w:date="2014-05-07T14:38:00Z">
        <w:r w:rsidR="003A3D58">
          <w:t>Funding for Century version 3.2 has been provided by USDA AFRI.</w:t>
        </w:r>
      </w:ins>
    </w:p>
    <w:p w:rsidR="0030267A" w:rsidRDefault="00DA34CE" w:rsidP="00285A23">
      <w:pPr>
        <w:pStyle w:val="Heading1"/>
      </w:pPr>
      <w:bookmarkStart w:id="51" w:name="_Toc387241491"/>
      <w:r>
        <w:lastRenderedPageBreak/>
        <w:t xml:space="preserve">Succession </w:t>
      </w:r>
      <w:r w:rsidR="0030267A">
        <w:t>Input File</w:t>
      </w:r>
      <w:bookmarkEnd w:id="51"/>
    </w:p>
    <w:p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6F6491">
      <w:pPr>
        <w:pStyle w:val="Heading2"/>
        <w:tabs>
          <w:tab w:val="clear" w:pos="1836"/>
        </w:tabs>
        <w:ind w:left="1170" w:hanging="1170"/>
      </w:pPr>
      <w:bookmarkStart w:id="52" w:name="_Toc112490865"/>
      <w:bookmarkStart w:id="53" w:name="_Toc387241492"/>
      <w:r>
        <w:t>LandisData</w:t>
      </w:r>
      <w:bookmarkEnd w:id="52"/>
      <w:bookmarkEnd w:id="53"/>
    </w:p>
    <w:p w:rsidR="00DA34CE" w:rsidRDefault="00DA34CE" w:rsidP="00DA34CE">
      <w:pPr>
        <w:pStyle w:val="textbody"/>
      </w:pPr>
      <w:r>
        <w:t xml:space="preserve">This parameter’s value must be </w:t>
      </w:r>
      <w:r>
        <w:rPr>
          <w:rFonts w:ascii="Courier New" w:hAnsi="Courier New" w:cs="Courier New"/>
          <w:sz w:val="20"/>
          <w:szCs w:val="20"/>
        </w:rPr>
        <w:t>"</w:t>
      </w:r>
      <w:r w:rsidR="00361242">
        <w:rPr>
          <w:rFonts w:ascii="Courier New" w:hAnsi="Courier New" w:cs="Courier New"/>
          <w:sz w:val="20"/>
          <w:szCs w:val="20"/>
        </w:rPr>
        <w:t>Century</w:t>
      </w:r>
      <w:r>
        <w:rPr>
          <w:rFonts w:ascii="Courier New" w:hAnsi="Courier New" w:cs="Courier New"/>
          <w:sz w:val="20"/>
          <w:szCs w:val="20"/>
        </w:rPr>
        <w:t xml:space="preserve"> Succession"</w:t>
      </w:r>
      <w:r>
        <w:t>.</w:t>
      </w:r>
    </w:p>
    <w:p w:rsidR="00DA34CE" w:rsidRDefault="00DA34CE" w:rsidP="006F6491">
      <w:pPr>
        <w:pStyle w:val="Heading2"/>
        <w:tabs>
          <w:tab w:val="clear" w:pos="1836"/>
        </w:tabs>
        <w:ind w:left="1170" w:hanging="1170"/>
      </w:pPr>
      <w:bookmarkStart w:id="54" w:name="_Toc112490866"/>
      <w:bookmarkStart w:id="55" w:name="_Toc387241493"/>
      <w:r>
        <w:t>Timestep</w:t>
      </w:r>
      <w:bookmarkEnd w:id="54"/>
      <w:bookmarkEnd w:id="55"/>
    </w:p>
    <w:p w:rsidR="00DA34CE" w:rsidRDefault="00DA34CE" w:rsidP="00DA34CE">
      <w:pPr>
        <w:pStyle w:val="textbody"/>
        <w:rPr>
          <w:ins w:id="56" w:author="Megan Creutzburg" w:date="2013-09-16T09:44:00Z"/>
        </w:rPr>
      </w:pPr>
      <w:r>
        <w:t xml:space="preserve">This parameter is the </w:t>
      </w:r>
      <w:r w:rsidR="00F61271">
        <w:t>time</w:t>
      </w:r>
      <w:r w:rsidR="00541F2B">
        <w:t xml:space="preserve"> </w:t>
      </w:r>
      <w:r w:rsidR="00F61271">
        <w:t>step of the extension</w:t>
      </w:r>
      <w:r>
        <w:t>.  Value: integer &gt; 0.  Units: years.</w:t>
      </w:r>
    </w:p>
    <w:p w:rsidR="006F11D8" w:rsidRDefault="002A08CA" w:rsidP="00DA34CE">
      <w:pPr>
        <w:pStyle w:val="textbody"/>
      </w:pPr>
      <w:ins w:id="57" w:author="Megan Creutzburg" w:date="2013-09-16T09:47:00Z">
        <w:r w:rsidRPr="002A08CA">
          <w:rPr>
            <w:b/>
            <w:rPrChange w:id="58" w:author="Megan Creutzburg" w:date="2013-09-16T09:47:00Z">
              <w:rPr/>
            </w:rPrChange>
          </w:rPr>
          <w:t>Note</w:t>
        </w:r>
      </w:ins>
      <w:ins w:id="59" w:author="Megan Creutzburg" w:date="2013-09-16T09:44:00Z">
        <w:r w:rsidR="006F11D8">
          <w:t xml:space="preserve">: When changing </w:t>
        </w:r>
      </w:ins>
      <w:ins w:id="60" w:author="Megan Creutzburg" w:date="2013-09-16T09:46:00Z">
        <w:r w:rsidR="006F11D8">
          <w:t xml:space="preserve">the </w:t>
        </w:r>
      </w:ins>
      <w:ins w:id="61" w:author="Megan Creutzburg" w:date="2013-09-16T09:44:00Z">
        <w:r w:rsidR="006F11D8">
          <w:t>timestep</w:t>
        </w:r>
      </w:ins>
      <w:ins w:id="62" w:author="Megan Creutzburg" w:date="2013-09-16T09:46:00Z">
        <w:r w:rsidR="006F11D8">
          <w:t xml:space="preserve"> of this extension</w:t>
        </w:r>
      </w:ins>
      <w:ins w:id="63" w:author="Megan Creutzburg" w:date="2013-09-16T09:44:00Z">
        <w:r w:rsidR="006F11D8">
          <w:t xml:space="preserve"> </w:t>
        </w:r>
      </w:ins>
      <w:ins w:id="64" w:author="Megan Creutzburg" w:date="2013-09-16T09:45:00Z">
        <w:r w:rsidR="006F11D8">
          <w:t>(e.g., from a 5-year time step to a 1-year time step)</w:t>
        </w:r>
      </w:ins>
      <w:ins w:id="65" w:author="Megan Creutzburg" w:date="2013-09-16T09:44:00Z">
        <w:r w:rsidR="006F11D8">
          <w:t xml:space="preserve">, you may need </w:t>
        </w:r>
      </w:ins>
      <w:ins w:id="66" w:author="Megan Creutzburg" w:date="2013-09-16T09:47:00Z">
        <w:r w:rsidR="00135192">
          <w:t xml:space="preserve">to </w:t>
        </w:r>
        <w:del w:id="67" w:author="Melissa Lucash" w:date="2014-05-07T14:10:00Z">
          <w:r w:rsidR="00135192" w:rsidDel="00A85D83">
            <w:delText>use</w:delText>
          </w:r>
        </w:del>
      </w:ins>
      <w:ins w:id="68" w:author="Melissa Lucash" w:date="2014-05-07T14:10:00Z">
        <w:r w:rsidR="00A85D83">
          <w:t>adjust</w:t>
        </w:r>
      </w:ins>
      <w:ins w:id="69" w:author="Megan Creutzburg" w:date="2013-09-16T09:44:00Z">
        <w:r w:rsidR="006F11D8">
          <w:t xml:space="preserve"> the </w:t>
        </w:r>
      </w:ins>
      <w:ins w:id="70" w:author="Melissa Lucash" w:date="2014-05-07T14:10:00Z">
        <w:r w:rsidR="00A85D83">
          <w:t>P</w:t>
        </w:r>
      </w:ins>
      <w:ins w:id="71" w:author="Megan Creutzburg" w:date="2013-09-16T09:44:00Z">
        <w:del w:id="72" w:author="Melissa Lucash" w:date="2014-05-07T14:10:00Z">
          <w:r w:rsidR="006F11D8" w:rsidDel="00A85D83">
            <w:delText>p</w:delText>
          </w:r>
        </w:del>
        <w:r w:rsidR="006F11D8">
          <w:t xml:space="preserve">robability of </w:t>
        </w:r>
      </w:ins>
      <w:ins w:id="73" w:author="Melissa Lucash" w:date="2014-05-07T14:11:00Z">
        <w:r w:rsidR="00A85D83">
          <w:t>E</w:t>
        </w:r>
      </w:ins>
      <w:ins w:id="74" w:author="Megan Creutzburg" w:date="2013-09-16T09:44:00Z">
        <w:del w:id="75" w:author="Melissa Lucash" w:date="2014-05-07T14:11:00Z">
          <w:r w:rsidR="006F11D8" w:rsidDel="00A85D83">
            <w:delText>e</w:delText>
          </w:r>
        </w:del>
        <w:r w:rsidR="006F11D8">
          <w:t>stablishment</w:t>
        </w:r>
      </w:ins>
      <w:ins w:id="76" w:author="Megan Creutzburg" w:date="2013-09-16T09:47:00Z">
        <w:r w:rsidR="00135192">
          <w:t xml:space="preserve"> </w:t>
        </w:r>
        <w:del w:id="77" w:author="Melissa Lucash" w:date="2014-05-07T14:11:00Z">
          <w:r w:rsidR="00135192" w:rsidDel="00A85D83">
            <w:delText>a</w:delText>
          </w:r>
        </w:del>
      </w:ins>
      <w:ins w:id="78" w:author="Melissa Lucash" w:date="2014-05-07T14:11:00Z">
        <w:r w:rsidR="00A85D83">
          <w:t>A</w:t>
        </w:r>
      </w:ins>
      <w:ins w:id="79" w:author="Megan Creutzburg" w:date="2013-09-16T09:47:00Z">
        <w:r w:rsidR="00135192">
          <w:t>djustment</w:t>
        </w:r>
      </w:ins>
      <w:ins w:id="80" w:author="Megan Creutzburg" w:date="2013-09-16T09:44:00Z">
        <w:r w:rsidR="006F11D8">
          <w:t xml:space="preserve"> </w:t>
        </w:r>
      </w:ins>
      <w:ins w:id="81" w:author="Melissa Lucash" w:date="2014-05-07T14:11:00Z">
        <w:r w:rsidR="00A85D83">
          <w:t xml:space="preserve">factor </w:t>
        </w:r>
      </w:ins>
      <w:ins w:id="82" w:author="Megan Creutzburg" w:date="2013-09-16T09:46:00Z">
        <w:r w:rsidR="006F11D8">
          <w:t xml:space="preserve">to retain the same regeneration rates </w:t>
        </w:r>
      </w:ins>
      <w:ins w:id="83" w:author="Megan Creutzburg" w:date="2013-09-16T09:44:00Z">
        <w:r w:rsidR="006F11D8">
          <w:t>(see section 2.13 below)</w:t>
        </w:r>
      </w:ins>
      <w:ins w:id="84" w:author="Megan Creutzburg" w:date="2013-09-16T09:47:00Z">
        <w:r w:rsidR="00135192">
          <w:t>.</w:t>
        </w:r>
      </w:ins>
    </w:p>
    <w:p w:rsidR="00DA34CE" w:rsidRDefault="00DA34CE" w:rsidP="006F6491">
      <w:pPr>
        <w:pStyle w:val="Heading2"/>
        <w:tabs>
          <w:tab w:val="clear" w:pos="1836"/>
        </w:tabs>
        <w:ind w:left="1170" w:hanging="1170"/>
      </w:pPr>
      <w:bookmarkStart w:id="85" w:name="_Toc107735767"/>
      <w:bookmarkStart w:id="86" w:name="_Toc112490867"/>
      <w:bookmarkStart w:id="87" w:name="_Toc387241494"/>
      <w:r>
        <w:t>SeedingAlgorithm</w:t>
      </w:r>
      <w:bookmarkEnd w:id="85"/>
      <w:bookmarkEnd w:id="86"/>
      <w:bookmarkEnd w:id="87"/>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9C5673" w:rsidRDefault="009C5673" w:rsidP="006F6491">
      <w:pPr>
        <w:pStyle w:val="Heading2"/>
        <w:tabs>
          <w:tab w:val="clear" w:pos="1836"/>
        </w:tabs>
        <w:ind w:left="1170" w:hanging="1170"/>
      </w:pPr>
      <w:bookmarkStart w:id="88" w:name="_Toc107735768"/>
      <w:bookmarkStart w:id="89" w:name="_Toc112490868"/>
      <w:bookmarkStart w:id="90" w:name="_Ref140207509"/>
      <w:bookmarkStart w:id="91" w:name="_Toc387241495"/>
      <w:r>
        <w:t>InitialCommunities</w:t>
      </w:r>
      <w:bookmarkEnd w:id="91"/>
    </w:p>
    <w:p w:rsidR="009C5673" w:rsidRDefault="009C5673" w:rsidP="009C5673">
      <w:pPr>
        <w:pStyle w:val="textbody"/>
      </w:pPr>
      <w:r>
        <w:t xml:space="preserve">This parameter is the file with the definitions of the initial communities at the active sites on the landscape (see </w:t>
      </w:r>
      <w:ins w:id="92" w:author="Melissa Lucash" w:date="2014-05-07T14:12:00Z">
        <w:r w:rsidR="00A85D83">
          <w:t>C</w:t>
        </w:r>
      </w:ins>
      <w:del w:id="93" w:author="Melissa Lucash" w:date="2014-05-07T14:11:00Z">
        <w:r w:rsidDel="00A85D83">
          <w:delText>c</w:delText>
        </w:r>
      </w:del>
      <w:r>
        <w:t>hapter 4).</w:t>
      </w:r>
    </w:p>
    <w:p w:rsidR="009C5673" w:rsidRDefault="009C5673" w:rsidP="006F6491">
      <w:pPr>
        <w:pStyle w:val="Heading2"/>
        <w:tabs>
          <w:tab w:val="clear" w:pos="1836"/>
        </w:tabs>
        <w:ind w:left="1170" w:hanging="1170"/>
      </w:pPr>
      <w:bookmarkStart w:id="94" w:name="_Ref109371856"/>
      <w:bookmarkStart w:id="95" w:name="_Toc133339090"/>
      <w:bookmarkStart w:id="96" w:name="_Toc282434151"/>
      <w:bookmarkStart w:id="97" w:name="_Toc387241496"/>
      <w:r>
        <w:t>InitialCommunitiesMap</w:t>
      </w:r>
      <w:bookmarkEnd w:id="94"/>
      <w:bookmarkEnd w:id="95"/>
      <w:bookmarkEnd w:id="96"/>
      <w:bookmarkEnd w:id="97"/>
    </w:p>
    <w:p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ins w:id="98" w:author="Melissa Lucash" w:date="2014-05-07T14:12:00Z">
        <w:r w:rsidR="00A85D83">
          <w:t>C</w:t>
        </w:r>
      </w:ins>
      <w:del w:id="99" w:author="Melissa Lucash" w:date="2014-05-07T14:12:00Z">
        <w:r w:rsidDel="00A85D83">
          <w:delText>c</w:delText>
        </w:r>
      </w:del>
      <w:r>
        <w:t>hapter 4).</w:t>
      </w:r>
    </w:p>
    <w:p w:rsidR="00664772" w:rsidRDefault="00664772">
      <w:pPr>
        <w:pStyle w:val="Heading2"/>
        <w:tabs>
          <w:tab w:val="clear" w:pos="1836"/>
        </w:tabs>
        <w:ind w:left="1170" w:hanging="1170"/>
        <w:pPrChange w:id="100" w:author="Melissa Lucash" w:date="2014-05-07T15:42:00Z">
          <w:pPr>
            <w:pStyle w:val="Heading2"/>
          </w:pPr>
        </w:pPrChange>
      </w:pPr>
      <w:bookmarkStart w:id="101" w:name="_Toc387241497"/>
      <w:r>
        <w:t>Climate</w:t>
      </w:r>
      <w:ins w:id="102" w:author="Melissa Lucash" w:date="2014-05-07T14:12:00Z">
        <w:r w:rsidR="00A85D83">
          <w:t>Config</w:t>
        </w:r>
      </w:ins>
      <w:r>
        <w:t>File</w:t>
      </w:r>
      <w:bookmarkEnd w:id="101"/>
    </w:p>
    <w:p w:rsidR="00D55A8B" w:rsidRPr="00D55A8B" w:rsidRDefault="00D55A8B" w:rsidP="00D55A8B">
      <w:pPr>
        <w:pStyle w:val="textbody"/>
      </w:pPr>
      <w:r>
        <w:t>The Climate File indicates a</w:t>
      </w:r>
      <w:ins w:id="103" w:author="Melissa Lucash" w:date="2014-05-07T14:13:00Z">
        <w:r w:rsidR="00A85D83">
          <w:t xml:space="preserve"> climate configuration</w:t>
        </w:r>
      </w:ins>
      <w:del w:id="104" w:author="Melissa Lucash" w:date="2014-05-07T14:13:00Z">
        <w:r w:rsidDel="00A85D83">
          <w:delText xml:space="preserve"> </w:delText>
        </w:r>
      </w:del>
      <w:r>
        <w:t xml:space="preserve">file containing required climatic inputs.  </w:t>
      </w:r>
      <w:del w:id="105" w:author="Melissa Lucash" w:date="2014-05-07T14:13:00Z">
        <w:r w:rsidRPr="00D55A8B" w:rsidDel="00A85D83">
          <w:rPr>
            <w:b/>
          </w:rPr>
          <w:delText>The inputs must include data for every ecoregion at time zero.</w:delText>
        </w:r>
        <w:r w:rsidDel="00A85D83">
          <w:delText xml:space="preserve">  Subsequent to time zero, one or many ecoregions can have their climate data updated </w:delText>
        </w:r>
        <w:r w:rsidR="00D16BE0" w:rsidDel="00A85D83">
          <w:delText>at any chosen time step.</w:delText>
        </w:r>
      </w:del>
      <w:r w:rsidR="0088260A">
        <w:t xml:space="preserve">  The format of that file </w:t>
      </w:r>
      <w:ins w:id="106" w:author="Melissa Lucash" w:date="2014-05-07T14:14:00Z">
        <w:r w:rsidR="00A85D83">
          <w:t>and its contents are</w:t>
        </w:r>
      </w:ins>
      <w:del w:id="107" w:author="Melissa Lucash" w:date="2014-05-07T14:14:00Z">
        <w:r w:rsidR="0088260A" w:rsidDel="00A85D83">
          <w:delText>is</w:delText>
        </w:r>
      </w:del>
      <w:r w:rsidR="0088260A">
        <w:t xml:space="preserve"> described in </w:t>
      </w:r>
      <w:del w:id="108" w:author="Melissa Lucash" w:date="2014-05-07T14:13:00Z">
        <w:r w:rsidR="0088260A" w:rsidDel="00A85D83">
          <w:delText xml:space="preserve">chapter </w:delText>
        </w:r>
        <w:r w:rsidR="001F43FA" w:rsidDel="00A85D83">
          <w:fldChar w:fldCharType="begin"/>
        </w:r>
        <w:r w:rsidR="0088260A" w:rsidDel="00A85D83">
          <w:delInstrText xml:space="preserve"> REF _Ref140059391 \r \h </w:delInstrText>
        </w:r>
        <w:r w:rsidR="001F43FA" w:rsidDel="00A85D83">
          <w:fldChar w:fldCharType="separate"/>
        </w:r>
        <w:r w:rsidR="00BC6C17" w:rsidDel="00A85D83">
          <w:delText>3</w:delText>
        </w:r>
        <w:r w:rsidR="001F43FA" w:rsidDel="00A85D83">
          <w:fldChar w:fldCharType="end"/>
        </w:r>
      </w:del>
      <w:ins w:id="109" w:author="Melissa Lucash" w:date="2014-05-07T14:13:00Z">
        <w:r w:rsidR="00A85D83">
          <w:t>the climate library user</w:t>
        </w:r>
      </w:ins>
      <w:ins w:id="110" w:author="Melissa Lucash" w:date="2014-05-07T14:14:00Z">
        <w:r w:rsidR="00A85D83">
          <w:t>’s manual (</w:t>
        </w:r>
      </w:ins>
      <w:ins w:id="111" w:author="Melissa Lucash" w:date="2014-05-07T14:13:00Z">
        <w:r w:rsidR="00A85D83" w:rsidRPr="00A85D83">
          <w:t>LANDIS-II Climate Library v1.0 User Guide</w:t>
        </w:r>
      </w:ins>
      <w:ins w:id="112" w:author="Melissa Lucash" w:date="2014-05-07T14:14:00Z">
        <w:r w:rsidR="00A85D83">
          <w:t>)</w:t>
        </w:r>
      </w:ins>
      <w:r w:rsidR="0088260A">
        <w:t>.</w:t>
      </w:r>
    </w:p>
    <w:p w:rsidR="00664772" w:rsidRDefault="00664772" w:rsidP="006F6491">
      <w:pPr>
        <w:pStyle w:val="Heading2"/>
        <w:tabs>
          <w:tab w:val="clear" w:pos="1836"/>
        </w:tabs>
        <w:ind w:left="1170" w:hanging="1170"/>
      </w:pPr>
      <w:bookmarkStart w:id="113" w:name="_Toc387241498"/>
      <w:r>
        <w:lastRenderedPageBreak/>
        <w:t>CalibrateMode</w:t>
      </w:r>
      <w:bookmarkEnd w:id="113"/>
    </w:p>
    <w:p w:rsidR="00D16BE0" w:rsidRDefault="00D16BE0" w:rsidP="00D16BE0">
      <w:pPr>
        <w:pStyle w:val="textbody"/>
      </w:pPr>
      <w:r>
        <w:t xml:space="preserve">Determines whether the model is run in calibrate mode whereby months are simulated January – December with additional output to </w:t>
      </w:r>
      <w:r w:rsidR="00557E14">
        <w:t>a log file (“Century-calibrate-log.csv”)</w:t>
      </w:r>
      <w:r>
        <w:t xml:space="preserve">.  </w:t>
      </w:r>
      <w:r w:rsidRPr="00D16BE0">
        <w:rPr>
          <w:b/>
        </w:rPr>
        <w:t>The calibrate mode should only be used when simulating a single site due to the volume of screen output.</w:t>
      </w:r>
      <w:r>
        <w:t xml:space="preserve">  The intention is to allow comparison to empirical data (e.g., NEE data from flux towers) where available.</w:t>
      </w:r>
    </w:p>
    <w:p w:rsidR="00D16BE0" w:rsidRDefault="00D16BE0" w:rsidP="00D16BE0">
      <w:pPr>
        <w:pStyle w:val="textbody"/>
        <w:rPr>
          <w:i/>
        </w:rPr>
      </w:pPr>
      <w:r w:rsidRPr="00D16BE0">
        <w:rPr>
          <w:b/>
        </w:rPr>
        <w:t>Note</w:t>
      </w:r>
      <w:r>
        <w:t xml:space="preserve">:  </w:t>
      </w:r>
      <w:r w:rsidRPr="00D16BE0">
        <w:rPr>
          <w:i/>
        </w:rPr>
        <w:t>In normal mode, months are simulated July – June and all disturbances occur between June and July.</w:t>
      </w:r>
      <w:r w:rsidR="009E6CEC">
        <w:rPr>
          <w:i/>
        </w:rPr>
        <w:t xml:space="preserve">  </w:t>
      </w:r>
      <w:r w:rsidR="009E6CEC" w:rsidRPr="009E6CEC">
        <w:rPr>
          <w:i/>
        </w:rPr>
        <w:t>Because disturbance</w:t>
      </w:r>
      <w:r w:rsidR="009E6CEC">
        <w:rPr>
          <w:i/>
        </w:rPr>
        <w:t>s</w:t>
      </w:r>
      <w:r w:rsidR="009E6CEC" w:rsidRPr="009E6CEC">
        <w:rPr>
          <w:i/>
        </w:rPr>
        <w:t xml:space="preserve"> operate at an annual time step and Century at a monthly</w:t>
      </w:r>
      <w:r w:rsidR="009E6CEC">
        <w:rPr>
          <w:i/>
        </w:rPr>
        <w:t xml:space="preserve"> time step</w:t>
      </w:r>
      <w:r w:rsidR="009E6CEC" w:rsidRPr="009E6CEC">
        <w:rPr>
          <w:i/>
        </w:rPr>
        <w:t xml:space="preserve">, </w:t>
      </w:r>
      <w:del w:id="114" w:author="Melissa Lucash" w:date="2014-05-07T14:40:00Z">
        <w:r w:rsidR="009E6CEC" w:rsidRPr="009E6CEC" w:rsidDel="007A3F68">
          <w:rPr>
            <w:i/>
          </w:rPr>
          <w:delText>I had to choose</w:delText>
        </w:r>
      </w:del>
      <w:ins w:id="115" w:author="Melissa Lucash" w:date="2014-05-07T14:40:00Z">
        <w:r w:rsidR="007A3F68">
          <w:rPr>
            <w:i/>
          </w:rPr>
          <w:t>it has to be predetermined</w:t>
        </w:r>
      </w:ins>
      <w:r w:rsidR="009E6CEC" w:rsidRPr="009E6CEC">
        <w:rPr>
          <w:i/>
        </w:rPr>
        <w:t xml:space="preserve"> when disturbances </w:t>
      </w:r>
      <w:del w:id="116" w:author="Melissa Lucash" w:date="2014-05-07T14:40:00Z">
        <w:r w:rsidR="009E6CEC" w:rsidRPr="009E6CEC" w:rsidDel="007A3F68">
          <w:rPr>
            <w:i/>
          </w:rPr>
          <w:delText xml:space="preserve">should </w:delText>
        </w:r>
      </w:del>
      <w:ins w:id="117" w:author="Melissa Lucash" w:date="2014-05-07T14:40:00Z">
        <w:r w:rsidR="007A3F68">
          <w:rPr>
            <w:i/>
          </w:rPr>
          <w:t xml:space="preserve">will </w:t>
        </w:r>
      </w:ins>
      <w:r w:rsidR="009E6CEC" w:rsidRPr="009E6CEC">
        <w:rPr>
          <w:i/>
        </w:rPr>
        <w:t xml:space="preserve">occur in the Century growth cycle.  </w:t>
      </w:r>
      <w:r w:rsidR="009D0C5B">
        <w:rPr>
          <w:i/>
        </w:rPr>
        <w:t>C</w:t>
      </w:r>
      <w:r w:rsidR="009E6CEC" w:rsidRPr="009E6CEC">
        <w:rPr>
          <w:i/>
        </w:rPr>
        <w:t xml:space="preserve">alibrate mode </w:t>
      </w:r>
      <w:r w:rsidR="009D0C5B">
        <w:rPr>
          <w:i/>
        </w:rPr>
        <w:t xml:space="preserve">was set </w:t>
      </w:r>
      <w:r w:rsidR="009E6CEC" w:rsidRPr="009E6CEC">
        <w:rPr>
          <w:i/>
        </w:rPr>
        <w:t>to J</w:t>
      </w:r>
      <w:r w:rsidR="009E6CEC">
        <w:rPr>
          <w:i/>
        </w:rPr>
        <w:t>anuary</w:t>
      </w:r>
      <w:r w:rsidR="009E6CEC" w:rsidRPr="009E6CEC">
        <w:rPr>
          <w:i/>
        </w:rPr>
        <w:t>-D</w:t>
      </w:r>
      <w:r w:rsidR="009E6CEC">
        <w:rPr>
          <w:i/>
        </w:rPr>
        <w:t>ecember</w:t>
      </w:r>
      <w:r w:rsidR="009E6CEC" w:rsidRPr="009E6CEC">
        <w:rPr>
          <w:i/>
        </w:rPr>
        <w:t xml:space="preserve"> because a) that is the same as Century 4.5, and b) </w:t>
      </w:r>
      <w:r w:rsidR="009E6CEC">
        <w:rPr>
          <w:i/>
        </w:rPr>
        <w:t xml:space="preserve">this cycle </w:t>
      </w:r>
      <w:r w:rsidR="009E6CEC" w:rsidRPr="009E6CEC">
        <w:rPr>
          <w:i/>
        </w:rPr>
        <w:t xml:space="preserve">also </w:t>
      </w:r>
      <w:r w:rsidR="009E6CEC">
        <w:rPr>
          <w:i/>
        </w:rPr>
        <w:t xml:space="preserve">matches </w:t>
      </w:r>
      <w:r w:rsidR="009E6CEC" w:rsidRPr="009E6CEC">
        <w:rPr>
          <w:i/>
        </w:rPr>
        <w:t xml:space="preserve">the climate data from the various flux towers.  </w:t>
      </w:r>
    </w:p>
    <w:p w:rsidR="009D0C5B" w:rsidRPr="00D16BE0" w:rsidRDefault="009D0C5B" w:rsidP="00D16BE0">
      <w:pPr>
        <w:pStyle w:val="textbody"/>
      </w:pPr>
      <w:r>
        <w:rPr>
          <w:b/>
        </w:rPr>
        <w:t xml:space="preserve">Note:  </w:t>
      </w:r>
      <w:r w:rsidRPr="009D0C5B">
        <w:rPr>
          <w:i/>
        </w:rPr>
        <w:t>The calibrate mode should only be used when simulating a single site due to the volume of output.</w:t>
      </w:r>
      <w:r>
        <w:t xml:space="preserve">  </w:t>
      </w:r>
    </w:p>
    <w:p w:rsidR="007A3F68" w:rsidRDefault="007A3F68" w:rsidP="006F6491">
      <w:pPr>
        <w:pStyle w:val="Heading2"/>
        <w:tabs>
          <w:tab w:val="clear" w:pos="1836"/>
        </w:tabs>
        <w:ind w:left="1170" w:hanging="1170"/>
        <w:rPr>
          <w:ins w:id="118" w:author="Melissa Lucash" w:date="2014-05-07T14:41:00Z"/>
        </w:rPr>
      </w:pPr>
      <w:bookmarkStart w:id="119" w:name="_Toc387241499"/>
      <w:ins w:id="120" w:author="Melissa Lucash" w:date="2014-05-07T14:41:00Z">
        <w:r>
          <w:t>SpinupMortalit</w:t>
        </w:r>
      </w:ins>
      <w:ins w:id="121" w:author="Melissa Lucash" w:date="2014-05-07T14:43:00Z">
        <w:r>
          <w:t>yFraction</w:t>
        </w:r>
      </w:ins>
      <w:bookmarkEnd w:id="119"/>
    </w:p>
    <w:p w:rsidR="007A3F68" w:rsidRDefault="007A3F68" w:rsidP="007A3F68">
      <w:pPr>
        <w:pStyle w:val="textbody"/>
        <w:rPr>
          <w:ins w:id="122" w:author="Melissa Lucash" w:date="2014-05-07T14:42:00Z"/>
        </w:rPr>
      </w:pPr>
      <w:ins w:id="123" w:author="Melissa Lucash" w:date="2014-05-07T14:41:00Z">
        <w:r>
          <w:t xml:space="preserve">Determines the fraction of mortality that occurs during </w:t>
        </w:r>
      </w:ins>
      <w:ins w:id="124" w:author="Melissa Lucash" w:date="2014-05-07T14:42:00Z">
        <w:r>
          <w:t xml:space="preserve">initialization/ model </w:t>
        </w:r>
      </w:ins>
      <w:ins w:id="125" w:author="Melissa Lucash" w:date="2014-05-07T14:41:00Z">
        <w:r>
          <w:t xml:space="preserve">spin-up.  This </w:t>
        </w:r>
      </w:ins>
      <w:ins w:id="126" w:author="Melissa Lucash" w:date="2014-05-07T14:42:00Z">
        <w:r>
          <w:t xml:space="preserve">can </w:t>
        </w:r>
      </w:ins>
      <w:ins w:id="127" w:author="Melissa Lucash" w:date="2014-05-07T14:44:00Z">
        <w:r>
          <w:t xml:space="preserve">be adjusted to account </w:t>
        </w:r>
      </w:ins>
      <w:ins w:id="128" w:author="Melissa Lucash" w:date="2014-05-07T14:42:00Z">
        <w:r>
          <w:t xml:space="preserve">for the </w:t>
        </w:r>
      </w:ins>
      <w:ins w:id="129" w:author="Melissa Lucash" w:date="2014-05-07T14:44:00Z">
        <w:r>
          <w:t>m</w:t>
        </w:r>
      </w:ins>
      <w:ins w:id="130" w:author="Melissa Lucash" w:date="2014-05-07T14:42:00Z">
        <w:r>
          <w:t>ortality</w:t>
        </w:r>
      </w:ins>
      <w:ins w:id="131" w:author="Melissa Lucash" w:date="2014-05-07T14:44:00Z">
        <w:r>
          <w:t xml:space="preserve"> that would occur </w:t>
        </w:r>
      </w:ins>
      <w:ins w:id="132" w:author="Melissa Lucash" w:date="2014-05-07T14:42:00Z">
        <w:r>
          <w:t xml:space="preserve">during </w:t>
        </w:r>
      </w:ins>
      <w:ins w:id="133" w:author="Melissa Lucash" w:date="2014-05-07T14:44:00Z">
        <w:r>
          <w:t xml:space="preserve">model </w:t>
        </w:r>
      </w:ins>
      <w:ins w:id="134" w:author="Melissa Lucash" w:date="2014-05-07T14:42:00Z">
        <w:r>
          <w:t>initialization (see section 1.4)</w:t>
        </w:r>
      </w:ins>
      <w:ins w:id="135" w:author="Melissa Lucash" w:date="2014-05-07T14:41:00Z">
        <w:r>
          <w:t>.</w:t>
        </w:r>
      </w:ins>
      <w:ins w:id="136" w:author="Melissa Lucash" w:date="2014-05-07T14:43:00Z">
        <w:r>
          <w:t xml:space="preserve">  </w:t>
        </w:r>
      </w:ins>
    </w:p>
    <w:p w:rsidR="00D22C0E" w:rsidRDefault="00D22C0E" w:rsidP="006F6491">
      <w:pPr>
        <w:pStyle w:val="Heading2"/>
        <w:tabs>
          <w:tab w:val="clear" w:pos="1836"/>
        </w:tabs>
        <w:ind w:left="1170" w:hanging="1170"/>
      </w:pPr>
      <w:bookmarkStart w:id="137" w:name="_Toc387241500"/>
      <w:r>
        <w:t>Water Decay Function</w:t>
      </w:r>
      <w:bookmarkEnd w:id="137"/>
    </w:p>
    <w:p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rsidR="00D22C0E" w:rsidRDefault="00D22C0E" w:rsidP="00D22C0E">
      <w:pPr>
        <w:pStyle w:val="textbody"/>
      </w:pPr>
      <w:r>
        <w:t>Options:  “</w:t>
      </w:r>
      <w:r w:rsidRPr="00D22C0E">
        <w:t>Linear</w:t>
      </w:r>
      <w:r>
        <w:t>”</w:t>
      </w:r>
      <w:r w:rsidRPr="00D22C0E">
        <w:t xml:space="preserve"> or </w:t>
      </w:r>
      <w:r>
        <w:t>“</w:t>
      </w:r>
      <w:r w:rsidRPr="00D22C0E">
        <w:t>Ratio</w:t>
      </w:r>
      <w:r>
        <w:t>”</w:t>
      </w:r>
    </w:p>
    <w:p w:rsidR="00D22C0E" w:rsidRDefault="00D22C0E" w:rsidP="00D22C0E">
      <w:pPr>
        <w:pStyle w:val="textbody"/>
      </w:pPr>
      <w:r w:rsidRPr="00D22C0E">
        <w:rPr>
          <w:b/>
          <w:i/>
        </w:rPr>
        <w:t>User Tip:</w:t>
      </w:r>
      <w:r>
        <w:t xml:space="preserve">  Linear is generally appropriate for sandy soils; ratio for more mesic soils.</w:t>
      </w:r>
    </w:p>
    <w:p w:rsidR="007A3F68" w:rsidRDefault="007A3F68" w:rsidP="006F6491">
      <w:pPr>
        <w:pStyle w:val="Heading2"/>
        <w:tabs>
          <w:tab w:val="clear" w:pos="1836"/>
        </w:tabs>
        <w:ind w:left="1170" w:hanging="1170"/>
        <w:rPr>
          <w:ins w:id="138" w:author="Melissa Lucash" w:date="2014-05-07T14:46:00Z"/>
        </w:rPr>
      </w:pPr>
      <w:bookmarkStart w:id="139" w:name="_Toc387241501"/>
      <w:ins w:id="140" w:author="Melissa Lucash" w:date="2014-05-07T14:46:00Z">
        <w:r>
          <w:t>Probability of Establishment Adjustment</w:t>
        </w:r>
        <w:bookmarkEnd w:id="139"/>
        <w:r>
          <w:t xml:space="preserve"> </w:t>
        </w:r>
      </w:ins>
    </w:p>
    <w:p w:rsidR="007A3F68" w:rsidRDefault="007A3F68" w:rsidP="007A3F68">
      <w:pPr>
        <w:pStyle w:val="textbody"/>
        <w:rPr>
          <w:ins w:id="141" w:author="Melissa Lucash" w:date="2014-05-07T14:46:00Z"/>
        </w:rPr>
      </w:pPr>
      <w:commentRangeStart w:id="142"/>
      <w:ins w:id="143" w:author="Melissa Lucash" w:date="2014-05-07T14:46:00Z">
        <w:r>
          <w:t>This optional parameter adjusts the probability of establishment based on the successional time step.</w:t>
        </w:r>
        <w:commentRangeEnd w:id="142"/>
        <w:r>
          <w:rPr>
            <w:rStyle w:val="CommentReference"/>
          </w:rPr>
          <w:commentReference w:id="142"/>
        </w:r>
        <w:r>
          <w:t xml:space="preserve">  </w:t>
        </w:r>
      </w:ins>
      <w:ins w:id="144" w:author="Melissa Lucash" w:date="2014-05-07T14:49:00Z">
        <w:r>
          <w:t>The default value is one; this value is appropriate when the time step is 5 years.</w:t>
        </w:r>
      </w:ins>
    </w:p>
    <w:p w:rsidR="007A3F68" w:rsidRPr="00D22C0E" w:rsidRDefault="007A3F68" w:rsidP="007A3F68">
      <w:pPr>
        <w:pStyle w:val="textbody"/>
        <w:rPr>
          <w:ins w:id="145" w:author="Melissa Lucash" w:date="2014-05-07T14:46:00Z"/>
        </w:rPr>
      </w:pPr>
      <w:ins w:id="146" w:author="Melissa Lucash" w:date="2014-05-07T14:46:00Z">
        <w:r w:rsidRPr="00D22C0E">
          <w:rPr>
            <w:b/>
            <w:i/>
          </w:rPr>
          <w:lastRenderedPageBreak/>
          <w:t>User Tip:</w:t>
        </w:r>
        <w:r>
          <w:t xml:space="preserve">  This </w:t>
        </w:r>
      </w:ins>
      <w:ins w:id="147" w:author="Melissa Lucash" w:date="2014-05-07T14:47:00Z">
        <w:r>
          <w:t>can be</w:t>
        </w:r>
      </w:ins>
      <w:ins w:id="148" w:author="Melissa Lucash" w:date="2014-05-07T14:46:00Z">
        <w:r>
          <w:t xml:space="preserve"> used when changing from one successional time step to another, e.g. changing from a </w:t>
        </w:r>
      </w:ins>
      <w:ins w:id="149" w:author="Melissa Lucash" w:date="2014-05-07T14:48:00Z">
        <w:r>
          <w:t>5</w:t>
        </w:r>
      </w:ins>
      <w:ins w:id="150" w:author="Melissa Lucash" w:date="2014-05-07T14:46:00Z">
        <w:r>
          <w:t xml:space="preserve">-year time step to a </w:t>
        </w:r>
      </w:ins>
      <w:ins w:id="151" w:author="Melissa Lucash" w:date="2014-05-07T14:48:00Z">
        <w:r>
          <w:t>1</w:t>
        </w:r>
      </w:ins>
      <w:ins w:id="152" w:author="Melissa Lucash" w:date="2014-05-07T14:46:00Z">
        <w:r>
          <w:t xml:space="preserve">-year time step.  In this example, if you want 1-year time step values to be equivalent to 5-year time step values, a  value of 0.2 </w:t>
        </w:r>
      </w:ins>
      <w:ins w:id="153" w:author="Melissa Lucash" w:date="2014-05-07T14:48:00Z">
        <w:r>
          <w:t xml:space="preserve">(1/5) </w:t>
        </w:r>
      </w:ins>
      <w:ins w:id="154" w:author="Melissa Lucash" w:date="2014-05-07T14:46:00Z">
        <w:r>
          <w:t>would be appropriate</w:t>
        </w:r>
      </w:ins>
      <w:ins w:id="155" w:author="Melissa Lucash" w:date="2014-05-07T14:48:00Z">
        <w:r>
          <w:t xml:space="preserve"> when using a 1-year time step</w:t>
        </w:r>
      </w:ins>
      <w:ins w:id="156" w:author="Melissa Lucash" w:date="2014-05-07T14:46:00Z">
        <w:r>
          <w:t xml:space="preserve">.  </w:t>
        </w:r>
      </w:ins>
    </w:p>
    <w:p w:rsidR="001A4092" w:rsidRDefault="001A4092" w:rsidP="006F6491">
      <w:pPr>
        <w:pStyle w:val="Heading2"/>
        <w:tabs>
          <w:tab w:val="clear" w:pos="1836"/>
        </w:tabs>
        <w:ind w:left="1170" w:hanging="1170"/>
      </w:pPr>
      <w:bookmarkStart w:id="157" w:name="_Toc387241502"/>
      <w:r>
        <w:t>ANPPMapNames</w:t>
      </w:r>
      <w:bookmarkEnd w:id="157"/>
    </w:p>
    <w:p w:rsidR="001A4092" w:rsidRPr="004A1FC9" w:rsidRDefault="001A4092" w:rsidP="001A4092">
      <w:pPr>
        <w:pStyle w:val="textbody"/>
      </w:pPr>
      <w:r>
        <w:t xml:space="preserve">This </w:t>
      </w:r>
      <w:r w:rsidRPr="00DA3C52">
        <w:rPr>
          <w:b/>
        </w:rPr>
        <w:t>optional</w:t>
      </w:r>
      <w:r>
        <w:t xml:space="preserve"> file parameter is the template for the names of the ANPP output maps.  The parameter value must include the variable “timestep” to ensure that the maps have unique names (see Section 3.1.8.1 </w:t>
      </w:r>
      <w:r w:rsidRPr="00DA3C52">
        <w:rPr>
          <w:i/>
        </w:rPr>
        <w:t>Variables</w:t>
      </w:r>
      <w:r>
        <w:t xml:space="preserve"> in the </w:t>
      </w:r>
      <w:r w:rsidRPr="00DA3C52">
        <w:rPr>
          <w:i/>
        </w:rPr>
        <w:t>LANDIS-II Model User Guide</w:t>
      </w:r>
      <w:r>
        <w:t xml:space="preserve">).   </w:t>
      </w:r>
      <w:r>
        <w:rPr>
          <w:b/>
        </w:rPr>
        <w:t>The user must indicate if the output should be placed in a sub-directory</w:t>
      </w:r>
      <w:r w:rsidR="00EB7AFF">
        <w:rPr>
          <w:b/>
        </w:rPr>
        <w:t xml:space="preserve"> and </w:t>
      </w:r>
      <w:r>
        <w:rPr>
          <w:b/>
        </w:rPr>
        <w:t xml:space="preserve">must indicate the file extension.  </w:t>
      </w:r>
      <w:r w:rsidR="005624DE">
        <w:t>The output map units are g</w:t>
      </w:r>
      <w:r w:rsidR="004A1FC9">
        <w:t xml:space="preserve"> C m</w:t>
      </w:r>
      <w:r w:rsidR="004A1FC9" w:rsidRPr="004A1FC9">
        <w:rPr>
          <w:vertAlign w:val="superscript"/>
        </w:rPr>
        <w:t>-2</w:t>
      </w:r>
      <w:r w:rsidR="004A1FC9">
        <w:t>.</w:t>
      </w:r>
    </w:p>
    <w:p w:rsidR="001A4092" w:rsidRPr="001A4092" w:rsidRDefault="005624DE" w:rsidP="001A4092">
      <w:pPr>
        <w:pStyle w:val="textbody"/>
      </w:pPr>
      <w:r>
        <w:t xml:space="preserve">In addition, an </w:t>
      </w:r>
      <w:r w:rsidR="00C34196">
        <w:t>ANPPMapFrequency</w:t>
      </w:r>
      <w:r w:rsidR="005D3C4B">
        <w:t xml:space="preserve"> parameter</w:t>
      </w:r>
      <w:r w:rsidR="00C34196">
        <w:t xml:space="preserve"> </w:t>
      </w:r>
      <w:r>
        <w:t>must follow the ANPPMapNames parameter on the next line.  This parameter value must be a</w:t>
      </w:r>
      <w:r w:rsidR="005D3C4B">
        <w:t xml:space="preserve"> valid time</w:t>
      </w:r>
      <w:r>
        <w:t xml:space="preserve"> </w:t>
      </w:r>
      <w:r w:rsidR="005D3C4B">
        <w:t>step (see Section 2.2).  This pa</w:t>
      </w:r>
      <w:r>
        <w:t>rameter defines the frequency in</w:t>
      </w:r>
      <w:r w:rsidR="005D3C4B">
        <w:t xml:space="preserve"> which the maps are output</w:t>
      </w:r>
      <w:r w:rsidR="00EB7AFF">
        <w:t>, e</w:t>
      </w:r>
      <w:r w:rsidR="005D3C4B">
        <w:t xml:space="preserve">.g., </w:t>
      </w:r>
      <w:r w:rsidR="00EB7AFF">
        <w:t>i</w:t>
      </w:r>
      <w:r w:rsidR="005D3C4B">
        <w:t>f your model Timestep is 5, then the ANPPMapFrequency value</w:t>
      </w:r>
      <w:r>
        <w:t xml:space="preserve"> could</w:t>
      </w:r>
      <w:r w:rsidR="005D3C4B">
        <w:t xml:space="preserve"> be 5, 10, 15, etc.</w:t>
      </w:r>
    </w:p>
    <w:p w:rsidR="005D3C4B" w:rsidRDefault="005D3C4B" w:rsidP="006F6491">
      <w:pPr>
        <w:pStyle w:val="Heading2"/>
        <w:tabs>
          <w:tab w:val="clear" w:pos="1836"/>
        </w:tabs>
        <w:ind w:left="1170" w:hanging="1170"/>
      </w:pPr>
      <w:bookmarkStart w:id="158" w:name="_Toc387241503"/>
      <w:r>
        <w:t>ANEEMapNames</w:t>
      </w:r>
      <w:bookmarkEnd w:id="158"/>
    </w:p>
    <w:p w:rsidR="005D3C4B" w:rsidRDefault="005D3C4B" w:rsidP="005D3C4B">
      <w:pPr>
        <w:pStyle w:val="textbody"/>
      </w:pPr>
      <w:r>
        <w:t xml:space="preserve">This </w:t>
      </w:r>
      <w:r w:rsidRPr="00DA3C52">
        <w:rPr>
          <w:b/>
        </w:rPr>
        <w:t>optional</w:t>
      </w:r>
      <w:r>
        <w:t xml:space="preserve"> file parameter is the template for the names of the ANEE output maps.  The parameter value and map frequency is</w:t>
      </w:r>
      <w:r w:rsidR="005624DE">
        <w:t xml:space="preserve"> created identically to</w:t>
      </w:r>
      <w:r>
        <w:t xml:space="preserve"> ANPPMapNames and ANPPMapFrequency (</w:t>
      </w:r>
      <w:r w:rsidR="005624DE">
        <w:t xml:space="preserve">see </w:t>
      </w:r>
      <w:r>
        <w:t>Section 2.9).</w:t>
      </w:r>
    </w:p>
    <w:p w:rsidR="005D3C4B" w:rsidRDefault="005D3C4B" w:rsidP="006F6491">
      <w:pPr>
        <w:pStyle w:val="Heading2"/>
        <w:tabs>
          <w:tab w:val="clear" w:pos="1836"/>
        </w:tabs>
        <w:ind w:left="1170" w:hanging="1170"/>
      </w:pPr>
      <w:bookmarkStart w:id="159" w:name="_Toc387241504"/>
      <w:r>
        <w:t>SoilCarbonMapNames</w:t>
      </w:r>
      <w:bookmarkEnd w:id="159"/>
    </w:p>
    <w:p w:rsidR="005624DE" w:rsidRPr="004A1FC9" w:rsidRDefault="005624DE" w:rsidP="005624DE">
      <w:pPr>
        <w:pStyle w:val="textbody"/>
      </w:pPr>
      <w:r>
        <w:t xml:space="preserve">This </w:t>
      </w:r>
      <w:r w:rsidRPr="00DA3C52">
        <w:rPr>
          <w:b/>
        </w:rPr>
        <w:t>optional</w:t>
      </w:r>
      <w:r>
        <w:t xml:space="preserve"> file parameter is the template for the names of the soil carbon output maps.  The parameter value and map frequency is created identically to ANPPMapNames and ANPPMapFrequency (see Section 2.9).</w:t>
      </w:r>
      <w:r w:rsidRPr="005624DE">
        <w:t xml:space="preserve"> </w:t>
      </w:r>
    </w:p>
    <w:p w:rsidR="005D3C4B" w:rsidRDefault="005D3C4B" w:rsidP="006F6491">
      <w:pPr>
        <w:pStyle w:val="Heading2"/>
        <w:tabs>
          <w:tab w:val="clear" w:pos="1836"/>
        </w:tabs>
        <w:ind w:left="1170" w:hanging="1170"/>
      </w:pPr>
      <w:bookmarkStart w:id="160" w:name="_Toc387241505"/>
      <w:r>
        <w:t>SoilNitrogenMapNames</w:t>
      </w:r>
      <w:bookmarkEnd w:id="160"/>
    </w:p>
    <w:p w:rsidR="00DA3C52" w:rsidRDefault="005624DE" w:rsidP="005624DE">
      <w:pPr>
        <w:pStyle w:val="textbody"/>
      </w:pPr>
      <w:r>
        <w:t xml:space="preserve">This </w:t>
      </w:r>
      <w:r w:rsidRPr="00DA3C52">
        <w:rPr>
          <w:b/>
        </w:rPr>
        <w:t>optional</w:t>
      </w:r>
      <w:r>
        <w:t xml:space="preserve"> file parameter is the template for the names of the soil nitrogen output maps.  The parameter value and map frequency is  created identically to ANPPMapNames and ANPPMapFrequency (see Section 2.9).  The output map units are g N m</w:t>
      </w:r>
      <w:r w:rsidRPr="004A1FC9">
        <w:rPr>
          <w:vertAlign w:val="superscript"/>
        </w:rPr>
        <w:t>-2</w:t>
      </w:r>
      <w:r>
        <w:t>.</w:t>
      </w:r>
    </w:p>
    <w:p w:rsidR="00DA34CE" w:rsidRDefault="0088260A" w:rsidP="006F6491">
      <w:pPr>
        <w:pStyle w:val="Heading2"/>
        <w:tabs>
          <w:tab w:val="clear" w:pos="1836"/>
        </w:tabs>
        <w:ind w:left="1170" w:hanging="1170"/>
      </w:pPr>
      <w:bookmarkStart w:id="161" w:name="_Toc387238314"/>
      <w:bookmarkStart w:id="162" w:name="_Toc387238315"/>
      <w:bookmarkStart w:id="163" w:name="_Toc387238316"/>
      <w:bookmarkStart w:id="164" w:name="_Toc387241507"/>
      <w:bookmarkEnd w:id="161"/>
      <w:bookmarkEnd w:id="162"/>
      <w:bookmarkEnd w:id="163"/>
      <w:r>
        <w:lastRenderedPageBreak/>
        <w:t>AvailableLight</w:t>
      </w:r>
      <w:r w:rsidR="00A80280">
        <w:t>Biomass</w:t>
      </w:r>
      <w:r w:rsidR="00DA34CE">
        <w:t xml:space="preserve"> Table</w:t>
      </w:r>
      <w:bookmarkEnd w:id="88"/>
      <w:bookmarkEnd w:id="89"/>
      <w:bookmarkEnd w:id="90"/>
      <w:bookmarkEnd w:id="164"/>
    </w:p>
    <w:p w:rsidR="00DA34CE" w:rsidRDefault="00A80280" w:rsidP="00DA34CE">
      <w:pPr>
        <w:pStyle w:val="textbody"/>
      </w:pPr>
      <w:r>
        <w:t xml:space="preserve">The </w:t>
      </w:r>
      <w:r w:rsidR="0088260A">
        <w:rPr>
          <w:rFonts w:ascii="Courier New" w:hAnsi="Courier New" w:cs="Courier New"/>
        </w:rPr>
        <w:t>AvailableLight</w:t>
      </w:r>
      <w:r w:rsidRPr="00A80280">
        <w:rPr>
          <w:rFonts w:ascii="Courier New" w:hAnsi="Courier New" w:cs="Courier New"/>
        </w:rPr>
        <w:t>Biomass</w:t>
      </w:r>
      <w:r>
        <w:t xml:space="preserve"> table defines how much biomass must be at a site to achieve the five available light classes</w:t>
      </w:r>
      <w:r w:rsidR="00503F45">
        <w:t xml:space="preserve"> (in previous extensions, ‘shade classes’)</w:t>
      </w:r>
      <w:r>
        <w:t xml:space="preserve">.  Biomass is not absolute but relative to 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rsidR="00DA34CE" w:rsidRDefault="00DA34CE" w:rsidP="006F6491">
      <w:pPr>
        <w:pStyle w:val="Heading3"/>
        <w:tabs>
          <w:tab w:val="clear" w:pos="3870"/>
        </w:tabs>
        <w:ind w:left="1170" w:hanging="1170"/>
      </w:pPr>
      <w:bookmarkStart w:id="165" w:name="_Ref112227719"/>
      <w:bookmarkStart w:id="166" w:name="_Toc112490869"/>
      <w:bookmarkStart w:id="167" w:name="_Toc387241508"/>
      <w:r>
        <w:t>First Row – Ecoregions</w:t>
      </w:r>
      <w:bookmarkEnd w:id="165"/>
      <w:bookmarkEnd w:id="166"/>
      <w:bookmarkEnd w:id="167"/>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A80280" w:rsidP="006F6491">
      <w:pPr>
        <w:pStyle w:val="Heading3"/>
        <w:tabs>
          <w:tab w:val="clear" w:pos="3870"/>
        </w:tabs>
        <w:ind w:left="1170" w:hanging="1170"/>
      </w:pPr>
      <w:bookmarkStart w:id="168" w:name="_Toc112490871"/>
      <w:bookmarkStart w:id="169" w:name="_Toc387241509"/>
      <w:r>
        <w:t>Available Light</w:t>
      </w:r>
      <w:r w:rsidR="00DA34CE">
        <w:t xml:space="preserve"> Class</w:t>
      </w:r>
      <w:bookmarkEnd w:id="168"/>
      <w:bookmarkEnd w:id="169"/>
    </w:p>
    <w:p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rsidR="00DA34CE" w:rsidRDefault="00A80280" w:rsidP="006F6491">
      <w:pPr>
        <w:pStyle w:val="Heading3"/>
        <w:tabs>
          <w:tab w:val="clear" w:pos="3870"/>
        </w:tabs>
        <w:ind w:left="1170" w:hanging="1170"/>
      </w:pPr>
      <w:bookmarkStart w:id="170" w:name="_Toc112490872"/>
      <w:bookmarkStart w:id="171" w:name="_Toc387241510"/>
      <w:r>
        <w:t xml:space="preserve">Relative </w:t>
      </w:r>
      <w:r w:rsidR="00DA34CE">
        <w:t>Biomass per Ecoregion</w:t>
      </w:r>
      <w:bookmarkEnd w:id="170"/>
      <w:bookmarkEnd w:id="171"/>
    </w:p>
    <w:p w:rsidR="00DA34CE" w:rsidRDefault="00DA34CE" w:rsidP="009B4B23">
      <w:pPr>
        <w:pStyle w:val="textbody"/>
        <w:rPr>
          <w:i/>
          <w:iCs/>
        </w:rPr>
      </w:pPr>
      <w:r w:rsidRPr="00297CB7">
        <w:t xml:space="preserve">Each ecoregion listed in the table’s first row (see section </w:t>
      </w:r>
      <w:r w:rsidR="008078CB">
        <w:fldChar w:fldCharType="begin"/>
      </w:r>
      <w:r w:rsidR="008078CB">
        <w:instrText xml:space="preserve"> REF _Ref112227719 \r \h  \* MERGEFORMAT </w:instrText>
      </w:r>
      <w:r w:rsidR="008078CB">
        <w:fldChar w:fldCharType="separate"/>
      </w:r>
      <w:r w:rsidR="00BC6C17">
        <w:t>2.14.1</w:t>
      </w:r>
      <w:r w:rsidR="008078CB">
        <w:fldChar w:fldCharType="end"/>
      </w:r>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ecoregion’s maximum possible biomass (for any species) for the site to enter the shade class indicated in column 1.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6F6491">
      <w:pPr>
        <w:pStyle w:val="Heading2"/>
        <w:tabs>
          <w:tab w:val="clear" w:pos="1836"/>
        </w:tabs>
        <w:ind w:left="1170" w:hanging="1170"/>
      </w:pPr>
      <w:bookmarkStart w:id="172" w:name="_Toc107735769"/>
      <w:bookmarkStart w:id="173" w:name="_Toc112490873"/>
      <w:bookmarkStart w:id="174" w:name="_Ref140207562"/>
      <w:bookmarkStart w:id="175" w:name="_Toc387241511"/>
      <w:r>
        <w:t>Light</w:t>
      </w:r>
      <w:r w:rsidR="00FD7E4F">
        <w:t>EstablishmentTable</w:t>
      </w:r>
      <w:bookmarkEnd w:id="175"/>
    </w:p>
    <w:p w:rsidR="00CA4149" w:rsidRPr="00CA4149" w:rsidRDefault="00CA4149" w:rsidP="00CA4149">
      <w:pPr>
        <w:pStyle w:val="textbody"/>
      </w:pPr>
      <w:r>
        <w:t xml:space="preserve">Beginning with Biomass Succession (v2), the optional table </w:t>
      </w:r>
      <w:r w:rsidRPr="00CA4149">
        <w:rPr>
          <w:rFonts w:ascii="Courier New" w:hAnsi="Courier New" w:cs="Courier New"/>
        </w:rPr>
        <w:t>SufficientLight</w:t>
      </w:r>
      <w:r>
        <w:t xml:space="preserve"> was added</w:t>
      </w:r>
      <w:r w:rsidR="00FD7E4F">
        <w:t xml:space="preserve">, now named </w:t>
      </w:r>
      <w:r w:rsidR="00FD7E4F" w:rsidRPr="00FD7E4F">
        <w:rPr>
          <w:rFonts w:ascii="Courier New" w:hAnsi="Courier New" w:cs="Courier New"/>
        </w:rPr>
        <w:t>LightEstablishmentTable</w:t>
      </w:r>
      <w:r>
        <w:t xml:space="preserve">.  The table allows a more nuanced site-scale </w:t>
      </w:r>
      <w:smartTag w:uri="urn:schemas-microsoft-com:office:smarttags" w:element="place">
        <w:r>
          <w:t>P</w:t>
        </w:r>
        <w:r w:rsidRPr="00CA4149">
          <w:rPr>
            <w:vertAlign w:val="subscript"/>
          </w:rPr>
          <w:t>EST</w:t>
        </w:r>
      </w:smartTag>
      <w:r>
        <w:t xml:space="preserve"> dependent upon species </w:t>
      </w:r>
      <w:r w:rsidR="00503F45">
        <w:t xml:space="preserve">light requirements (i.e., shade class) </w:t>
      </w:r>
      <w:r>
        <w:t xml:space="preserve">and available light.  For example, if </w:t>
      </w:r>
      <w:r w:rsidR="00FD7E4F">
        <w:t xml:space="preserve">a </w:t>
      </w:r>
      <w:r>
        <w:t>species</w:t>
      </w:r>
      <w:r w:rsidR="00FD7E4F">
        <w:t xml:space="preserve"> is mid-tolerant of low light (</w:t>
      </w:r>
      <w:r w:rsidR="00503F45">
        <w:t xml:space="preserve">light requirement </w:t>
      </w:r>
      <w:r w:rsidR="00FD7E4F">
        <w:t>=</w:t>
      </w:r>
      <w:r>
        <w:t xml:space="preserve"> 3) and the available light class is 5 (very low light), the probability ma</w:t>
      </w:r>
      <w:r w:rsidR="00FD7E4F">
        <w:t>y be low but not zero.  If the user indicates a low probability, then there would</w:t>
      </w:r>
      <w:r>
        <w:t xml:space="preserve"> still some small chance </w:t>
      </w:r>
      <w:r>
        <w:lastRenderedPageBreak/>
        <w:t>that a mid-tolerant can become established as may be the case in small gaps.</w:t>
      </w:r>
    </w:p>
    <w:p w:rsidR="009625BE" w:rsidRDefault="00EE6DD1" w:rsidP="006F6491">
      <w:pPr>
        <w:pStyle w:val="Heading3"/>
        <w:tabs>
          <w:tab w:val="clear" w:pos="3870"/>
        </w:tabs>
        <w:ind w:left="1170" w:hanging="1170"/>
      </w:pPr>
      <w:bookmarkStart w:id="176" w:name="_Toc387241512"/>
      <w:r>
        <w:t xml:space="preserve">Species </w:t>
      </w:r>
      <w:r w:rsidR="009625BE">
        <w:t xml:space="preserve">Shade </w:t>
      </w:r>
      <w:r>
        <w:t xml:space="preserve">Tolerance </w:t>
      </w:r>
      <w:r w:rsidR="009625BE">
        <w:t>Class</w:t>
      </w:r>
      <w:bookmarkEnd w:id="176"/>
    </w:p>
    <w:p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rsidR="009625BE" w:rsidRDefault="009625BE" w:rsidP="006F6491">
      <w:pPr>
        <w:pStyle w:val="Heading3"/>
        <w:tabs>
          <w:tab w:val="clear" w:pos="3870"/>
        </w:tabs>
        <w:ind w:left="1170" w:hanging="1170"/>
      </w:pPr>
      <w:bookmarkStart w:id="177" w:name="_Toc387241513"/>
      <w:r>
        <w:t>Probability of Establishment, given light conditions</w:t>
      </w:r>
      <w:bookmarkEnd w:id="177"/>
    </w:p>
    <w:p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rsidR="00DA34CE" w:rsidRDefault="00AF75F2" w:rsidP="006F6491">
      <w:pPr>
        <w:pStyle w:val="Heading2"/>
        <w:tabs>
          <w:tab w:val="clear" w:pos="1836"/>
        </w:tabs>
        <w:ind w:left="1170" w:hanging="1170"/>
      </w:pPr>
      <w:bookmarkStart w:id="178" w:name="_Toc387241514"/>
      <w:r>
        <w:t>Species</w:t>
      </w:r>
      <w:r w:rsidR="00DA34CE">
        <w:t>Parameters</w:t>
      </w:r>
      <w:bookmarkEnd w:id="172"/>
      <w:r w:rsidR="00DA34CE">
        <w:t xml:space="preserve"> Table</w:t>
      </w:r>
      <w:bookmarkEnd w:id="173"/>
      <w:bookmarkEnd w:id="174"/>
      <w:bookmarkEnd w:id="178"/>
    </w:p>
    <w:p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rsidR="00DA34CE" w:rsidRDefault="00DA34CE" w:rsidP="006F6491">
      <w:pPr>
        <w:pStyle w:val="Heading3"/>
        <w:tabs>
          <w:tab w:val="clear" w:pos="3870"/>
        </w:tabs>
        <w:ind w:left="1170" w:hanging="1170"/>
      </w:pPr>
      <w:bookmarkStart w:id="179" w:name="_Toc112490874"/>
      <w:bookmarkStart w:id="180" w:name="_Toc387241515"/>
      <w:r>
        <w:t>Species</w:t>
      </w:r>
      <w:bookmarkEnd w:id="179"/>
      <w:bookmarkEnd w:id="180"/>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AF75F2" w:rsidRDefault="00AF75F2" w:rsidP="006F6491">
      <w:pPr>
        <w:pStyle w:val="Heading3"/>
        <w:tabs>
          <w:tab w:val="clear" w:pos="3870"/>
        </w:tabs>
        <w:ind w:left="1170" w:hanging="1170"/>
      </w:pPr>
      <w:bookmarkStart w:id="181" w:name="_Toc112490875"/>
      <w:bookmarkStart w:id="182" w:name="_Toc387241516"/>
      <w:r>
        <w:t>Functional Type</w:t>
      </w:r>
      <w:bookmarkEnd w:id="182"/>
    </w:p>
    <w:p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rsidR="00AF75F2" w:rsidRDefault="00AF75F2" w:rsidP="006F6491">
      <w:pPr>
        <w:pStyle w:val="Heading3"/>
        <w:tabs>
          <w:tab w:val="clear" w:pos="3870"/>
        </w:tabs>
        <w:ind w:left="1170" w:hanging="1170"/>
      </w:pPr>
      <w:bookmarkStart w:id="183" w:name="_Toc387241517"/>
      <w:r>
        <w:t xml:space="preserve">Nitrogen </w:t>
      </w:r>
      <w:r w:rsidR="00F4779F">
        <w:t>Fixers</w:t>
      </w:r>
      <w:bookmarkEnd w:id="183"/>
    </w:p>
    <w:p w:rsidR="00A82A51" w:rsidRPr="00A82A51" w:rsidRDefault="00A82A51" w:rsidP="00A82A51">
      <w:pPr>
        <w:pStyle w:val="textbody"/>
      </w:pPr>
      <w:r w:rsidRPr="00A82A51">
        <w:t xml:space="preserve">This should be either Y or N, depending on whether the species can fix N.  </w:t>
      </w:r>
    </w:p>
    <w:p w:rsidR="00AF75F2" w:rsidRDefault="00AF75F2" w:rsidP="006F6491">
      <w:pPr>
        <w:pStyle w:val="Heading3"/>
        <w:tabs>
          <w:tab w:val="clear" w:pos="3870"/>
        </w:tabs>
        <w:ind w:left="1170" w:hanging="1170"/>
      </w:pPr>
      <w:bookmarkStart w:id="184" w:name="_Toc387241518"/>
      <w:r>
        <w:t>GDD minimum/maximum</w:t>
      </w:r>
      <w:bookmarkEnd w:id="184"/>
    </w:p>
    <w:p w:rsidR="00AF75F2" w:rsidRPr="00AF75F2" w:rsidRDefault="009A3C9D" w:rsidP="00AF75F2">
      <w:pPr>
        <w:pStyle w:val="textbody"/>
      </w:pPr>
      <w:r>
        <w:t>Currently, a 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rsidR="00AF75F2" w:rsidRDefault="00AF75F2" w:rsidP="006F6491">
      <w:pPr>
        <w:pStyle w:val="Heading3"/>
        <w:tabs>
          <w:tab w:val="clear" w:pos="3870"/>
        </w:tabs>
        <w:ind w:left="1170" w:hanging="1170"/>
      </w:pPr>
      <w:bookmarkStart w:id="185" w:name="_Toc387241519"/>
      <w:r>
        <w:t>Minimum January Temperature</w:t>
      </w:r>
      <w:bookmarkEnd w:id="185"/>
    </w:p>
    <w:p w:rsidR="00AF75F2" w:rsidRPr="00AF75F2" w:rsidRDefault="00847579" w:rsidP="00AF75F2">
      <w:pPr>
        <w:pStyle w:val="textbody"/>
      </w:pPr>
      <w:r>
        <w:t xml:space="preserve">A species has a minimum tolerable January temperature (the mean of January nights).  If the stochastically generated January minimum </w:t>
      </w:r>
      <w:r>
        <w:lastRenderedPageBreak/>
        <w:t>temperature is below the minimum, a species cannot establish.  Units:  degrees Celsius.</w:t>
      </w:r>
    </w:p>
    <w:p w:rsidR="00AF75F2" w:rsidRDefault="00AF75F2" w:rsidP="006F6491">
      <w:pPr>
        <w:pStyle w:val="Heading3"/>
        <w:tabs>
          <w:tab w:val="clear" w:pos="3870"/>
        </w:tabs>
        <w:ind w:left="1170" w:hanging="1170"/>
      </w:pPr>
      <w:bookmarkStart w:id="186" w:name="_Toc387241520"/>
      <w:r>
        <w:t>Maximum Allowable Drought</w:t>
      </w:r>
      <w:bookmarkEnd w:id="186"/>
    </w:p>
    <w:p w:rsidR="00847579" w:rsidRPr="00847579" w:rsidRDefault="00847579" w:rsidP="00847579">
      <w:pPr>
        <w:pStyle w:val="textbody"/>
      </w:pPr>
      <w:r>
        <w:t xml:space="preserve">If available water </w:t>
      </w:r>
      <w:del w:id="187" w:author="Megan Creutzburg" w:date="2013-09-23T11:34:00Z">
        <w:r w:rsidDel="005055C9">
          <w:delText xml:space="preserve">follows </w:delText>
        </w:r>
      </w:del>
      <w:ins w:id="188" w:author="Megan Creutzburg" w:date="2013-09-23T11:34:00Z">
        <w:r w:rsidR="005055C9">
          <w:t xml:space="preserve">falls </w:t>
        </w:r>
      </w:ins>
      <w:r>
        <w:t xml:space="preserve">below zero for a percent of the growing season greater than this value, a species cannot establish.  Units:  </w:t>
      </w:r>
      <w:r w:rsidRPr="00B476CA">
        <w:t>fraction of the growing season (0.0 – 1.0).</w:t>
      </w:r>
      <w:ins w:id="189" w:author="Megan Creutzburg" w:date="2013-09-23T11:35:00Z">
        <w:r w:rsidR="005055C9" w:rsidRPr="00B476CA">
          <w:t xml:space="preserve"> </w:t>
        </w:r>
      </w:ins>
      <w:ins w:id="190" w:author="Megan Creutzburg" w:date="2013-10-09T13:38:00Z">
        <w:r w:rsidR="00B476CA">
          <w:t>Lower</w:t>
        </w:r>
      </w:ins>
      <w:ins w:id="191" w:author="Megan Creutzburg" w:date="2013-09-23T11:35:00Z">
        <w:r w:rsidR="005055C9" w:rsidRPr="00B476CA">
          <w:t xml:space="preserve"> values </w:t>
        </w:r>
      </w:ins>
      <w:ins w:id="192" w:author="Megan Creutzburg" w:date="2013-10-09T13:38:00Z">
        <w:r w:rsidR="00B476CA">
          <w:t>indicate</w:t>
        </w:r>
      </w:ins>
      <w:ins w:id="193" w:author="Megan Creutzburg" w:date="2013-10-09T13:37:00Z">
        <w:r w:rsidR="00B476CA" w:rsidRPr="00B476CA">
          <w:t xml:space="preserve"> </w:t>
        </w:r>
        <w:r w:rsidR="00B476CA">
          <w:t>species</w:t>
        </w:r>
      </w:ins>
      <w:ins w:id="194" w:author="Megan Creutzburg" w:date="2013-10-09T13:44:00Z">
        <w:r w:rsidR="003D0B3D">
          <w:t xml:space="preserve"> whose establishment is more sensitive to drought</w:t>
        </w:r>
      </w:ins>
      <w:ins w:id="195" w:author="Megan Creutzburg" w:date="2013-10-09T13:37:00Z">
        <w:r w:rsidR="00B476CA">
          <w:t>.</w:t>
        </w:r>
      </w:ins>
    </w:p>
    <w:p w:rsidR="00DA34CE" w:rsidRDefault="00DA34CE" w:rsidP="006F6491">
      <w:pPr>
        <w:pStyle w:val="Heading3"/>
        <w:tabs>
          <w:tab w:val="clear" w:pos="3870"/>
        </w:tabs>
        <w:ind w:left="1170" w:hanging="1170"/>
      </w:pPr>
      <w:bookmarkStart w:id="196" w:name="_Toc387241521"/>
      <w:r>
        <w:t>Leaf Longevity</w:t>
      </w:r>
      <w:bookmarkEnd w:id="181"/>
      <w:bookmarkEnd w:id="196"/>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37532A" w:rsidRDefault="0037532A" w:rsidP="006F6491">
      <w:pPr>
        <w:pStyle w:val="Heading3"/>
        <w:tabs>
          <w:tab w:val="clear" w:pos="3870"/>
        </w:tabs>
        <w:ind w:left="1170" w:hanging="1170"/>
      </w:pPr>
      <w:bookmarkStart w:id="197" w:name="_Toc112490878"/>
      <w:bookmarkStart w:id="198" w:name="_Toc107735770"/>
      <w:bookmarkStart w:id="199" w:name="_Toc387241522"/>
      <w:r>
        <w:t>Epicormic resprouting</w:t>
      </w:r>
      <w:bookmarkEnd w:id="199"/>
    </w:p>
    <w:p w:rsidR="0037532A" w:rsidRPr="0037532A" w:rsidRDefault="0037532A" w:rsidP="0037532A">
      <w:pPr>
        <w:pStyle w:val="textbody"/>
      </w:pPr>
      <w:r>
        <w:t>Does the species resprout via epicormic branching following a fire?  Value:  Y/N; yes, no.</w:t>
      </w:r>
    </w:p>
    <w:p w:rsidR="00554CF9" w:rsidRDefault="00554CF9" w:rsidP="006F6491">
      <w:pPr>
        <w:pStyle w:val="Heading3"/>
        <w:tabs>
          <w:tab w:val="clear" w:pos="3870"/>
        </w:tabs>
        <w:ind w:left="1170" w:hanging="1170"/>
      </w:pPr>
      <w:bookmarkStart w:id="200" w:name="_Toc387241523"/>
      <w:r>
        <w:t>Lignin</w:t>
      </w:r>
      <w:r w:rsidR="00BB10E9">
        <w:t>:  Leaf, Fine Root, Wood, Coarse Root</w:t>
      </w:r>
      <w:bookmarkEnd w:id="200"/>
    </w:p>
    <w:p w:rsidR="00554CF9" w:rsidRPr="00554CF9" w:rsidRDefault="00554CF9" w:rsidP="00554CF9">
      <w:pPr>
        <w:pStyle w:val="textbody"/>
      </w:pPr>
      <w:r>
        <w:t xml:space="preserve">The </w:t>
      </w:r>
      <w:del w:id="201" w:author="Megan Creutzburg" w:date="2013-08-08T08:16:00Z">
        <w:r w:rsidDel="007239D2">
          <w:delText xml:space="preserve">percent </w:delText>
        </w:r>
      </w:del>
      <w:ins w:id="202" w:author="Megan Creutzburg" w:date="2013-08-08T08:16:00Z">
        <w:r w:rsidR="007239D2">
          <w:t xml:space="preserve">fraction of </w:t>
        </w:r>
      </w:ins>
      <w:r>
        <w:t xml:space="preserve">lignin </w:t>
      </w:r>
      <w:ins w:id="203" w:author="Megan Creutzburg" w:date="2013-08-08T08:16:00Z">
        <w:r w:rsidR="007239D2">
          <w:t>in each plant component (leaf, fine root, wood</w:t>
        </w:r>
      </w:ins>
      <w:ins w:id="204" w:author="Megan Creutzburg" w:date="2013-08-08T08:17:00Z">
        <w:r w:rsidR="007239D2">
          <w:t>,</w:t>
        </w:r>
      </w:ins>
      <w:ins w:id="205" w:author="Megan Creutzburg" w:date="2013-08-08T08:16:00Z">
        <w:r w:rsidR="007239D2">
          <w:t xml:space="preserve"> and coarse root) </w:t>
        </w:r>
      </w:ins>
      <w:r>
        <w:t xml:space="preserve">per species.  Value:  0.0  </w:t>
      </w:r>
      <w:r w:rsidRPr="00297CB7">
        <w:t xml:space="preserve">≤ decimal </w:t>
      </w:r>
      <w:r>
        <w:t>number ≤ 1</w:t>
      </w:r>
      <w:r w:rsidRPr="00297CB7">
        <w:t>.</w:t>
      </w:r>
      <w:r>
        <w:t>0.</w:t>
      </w:r>
    </w:p>
    <w:p w:rsidR="00BB10E9" w:rsidRDefault="00BB10E9" w:rsidP="006F6491">
      <w:pPr>
        <w:pStyle w:val="Heading3"/>
        <w:tabs>
          <w:tab w:val="clear" w:pos="3870"/>
        </w:tabs>
        <w:ind w:left="1170" w:hanging="1170"/>
      </w:pPr>
      <w:bookmarkStart w:id="206" w:name="_Toc112490876"/>
      <w:bookmarkStart w:id="207" w:name="_Toc387241524"/>
      <w:r>
        <w:t>CN Ratios:  Leaf, Fine Root, Wood, Coarse Root, Litter</w:t>
      </w:r>
      <w:bookmarkEnd w:id="207"/>
    </w:p>
    <w:p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rsidR="006901B7" w:rsidRDefault="006901B7" w:rsidP="006F6491">
      <w:pPr>
        <w:pStyle w:val="Heading2"/>
        <w:tabs>
          <w:tab w:val="clear" w:pos="1836"/>
        </w:tabs>
        <w:ind w:left="1170" w:hanging="1170"/>
      </w:pPr>
      <w:bookmarkStart w:id="208" w:name="_Toc387241525"/>
      <w:r>
        <w:t>Functional Group Parameters</w:t>
      </w:r>
      <w:bookmarkEnd w:id="208"/>
    </w:p>
    <w:p w:rsidR="00564AC6" w:rsidRPr="00564AC6" w:rsidRDefault="00564AC6" w:rsidP="00564AC6">
      <w:pPr>
        <w:pStyle w:val="textbody"/>
      </w:pPr>
      <w:r>
        <w:t xml:space="preserve">These parameters are either not generally resolved to the </w:t>
      </w:r>
      <w:del w:id="209" w:author="Melissa Lucash" w:date="2014-05-07T15:16:00Z">
        <w:r w:rsidDel="00697BDA">
          <w:delText>specific level</w:delText>
        </w:r>
      </w:del>
      <w:ins w:id="210" w:author="Melissa Lucash" w:date="2014-05-07T15:16:00Z">
        <w:r w:rsidR="00697BDA">
          <w:t>level of species</w:t>
        </w:r>
      </w:ins>
      <w:r>
        <w:t xml:space="preserve"> or are similar across genera</w:t>
      </w:r>
      <w:del w:id="211" w:author="Melissa Lucash" w:date="2014-05-07T15:17:00Z">
        <w:r w:rsidDel="00697BDA">
          <w:delText xml:space="preserve"> or species groups</w:delText>
        </w:r>
      </w:del>
      <w:r>
        <w:t>.</w:t>
      </w:r>
      <w:r w:rsidR="00B543CA">
        <w:t xml:space="preserve">  </w:t>
      </w:r>
      <w:r w:rsidR="00B543CA" w:rsidRPr="00B543CA">
        <w:rPr>
          <w:b/>
        </w:rPr>
        <w:t>The number of functional groups cannot exceed 25.</w:t>
      </w:r>
    </w:p>
    <w:p w:rsidR="00564AC6" w:rsidRDefault="00564AC6" w:rsidP="006F6491">
      <w:pPr>
        <w:pStyle w:val="Heading3"/>
        <w:tabs>
          <w:tab w:val="clear" w:pos="3870"/>
        </w:tabs>
        <w:ind w:left="1170" w:hanging="1170"/>
      </w:pPr>
      <w:bookmarkStart w:id="212" w:name="_Toc387241526"/>
      <w:r>
        <w:t>Name</w:t>
      </w:r>
      <w:bookmarkEnd w:id="212"/>
    </w:p>
    <w:p w:rsidR="00564AC6" w:rsidRPr="00564AC6" w:rsidRDefault="00B543CA" w:rsidP="00564AC6">
      <w:pPr>
        <w:pStyle w:val="textbody"/>
      </w:pPr>
      <w:r>
        <w:t>The name is for display purposes only to help users organize the inputs.</w:t>
      </w:r>
    </w:p>
    <w:p w:rsidR="00564AC6" w:rsidRDefault="00564AC6" w:rsidP="006F6491">
      <w:pPr>
        <w:pStyle w:val="Heading3"/>
        <w:tabs>
          <w:tab w:val="clear" w:pos="3870"/>
        </w:tabs>
        <w:ind w:left="1170" w:hanging="1170"/>
      </w:pPr>
      <w:bookmarkStart w:id="213" w:name="_Toc387241527"/>
      <w:r>
        <w:lastRenderedPageBreak/>
        <w:t>Functional Type</w:t>
      </w:r>
      <w:bookmarkEnd w:id="213"/>
    </w:p>
    <w:p w:rsidR="00B543CA" w:rsidRPr="00B543CA" w:rsidRDefault="00B543CA" w:rsidP="00B543CA">
      <w:pPr>
        <w:pStyle w:val="textbody"/>
      </w:pPr>
      <w:r>
        <w:t>An index to the species table.</w:t>
      </w:r>
    </w:p>
    <w:p w:rsidR="00635958" w:rsidRDefault="00635958" w:rsidP="006F6491">
      <w:pPr>
        <w:pStyle w:val="Heading3"/>
        <w:tabs>
          <w:tab w:val="clear" w:pos="3870"/>
        </w:tabs>
        <w:ind w:left="1170" w:hanging="1170"/>
      </w:pPr>
      <w:bookmarkStart w:id="214" w:name="_Toc387241528"/>
      <w:r>
        <w:t>PPDF:  1, 2, 3, 4</w:t>
      </w:r>
      <w:bookmarkEnd w:id="214"/>
    </w:p>
    <w:p w:rsidR="00963E06" w:rsidRPr="00B944DA" w:rsidRDefault="00B543CA" w:rsidP="00B543CA">
      <w:pPr>
        <w:pStyle w:val="textbody"/>
        <w:rPr>
          <w:ins w:id="215" w:author="Megan Creutzburg" w:date="2013-08-08T08:18:00Z"/>
        </w:rPr>
      </w:pPr>
      <w:r>
        <w:t xml:space="preserve">These four parameters define a temperature growth curve.  </w:t>
      </w:r>
      <w:ins w:id="216" w:author="Megan Creutzburg" w:date="2013-08-08T08:18:00Z">
        <w:r w:rsidR="00963E06">
          <w:t xml:space="preserve">From the Century </w:t>
        </w:r>
      </w:ins>
      <w:ins w:id="217" w:author="Megan Creutzburg" w:date="2013-08-08T08:21:00Z">
        <w:r w:rsidR="00963E06">
          <w:t xml:space="preserve">4.5 </w:t>
        </w:r>
      </w:ins>
      <w:ins w:id="218" w:author="Megan Creutzburg" w:date="2013-08-08T08:18:00Z">
        <w:r w:rsidR="00963E06">
          <w:t>manual</w:t>
        </w:r>
      </w:ins>
      <w:ins w:id="219" w:author="Megan Creutzburg" w:date="2013-08-08T08:20:00Z">
        <w:r w:rsidR="00963E06">
          <w:t xml:space="preserve"> </w:t>
        </w:r>
        <w:r w:rsidR="00963E06" w:rsidRPr="00963E06">
          <w:t>(</w:t>
        </w:r>
        <w:r w:rsidR="00963E06" w:rsidRPr="004C049D">
          <w:t>http://www.nrel.colostate.edu/projects/century/manual4/man96.html)</w:t>
        </w:r>
      </w:ins>
      <w:ins w:id="220" w:author="Megan Creutzburg" w:date="2013-08-08T08:18:00Z">
        <w:r w:rsidR="00963E06" w:rsidRPr="00B944DA">
          <w:t>:</w:t>
        </w:r>
      </w:ins>
    </w:p>
    <w:p w:rsidR="00963E06" w:rsidRPr="00963E06" w:rsidRDefault="00963E06" w:rsidP="00963E06">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1" w:author="Megan Creutzburg" w:date="2013-08-08T08:18:00Z"/>
          <w:rFonts w:ascii="Times New Roman" w:eastAsia="Times New Roman" w:hAnsi="Times New Roman" w:cs="Times New Roman"/>
          <w:sz w:val="24"/>
          <w:szCs w:val="24"/>
          <w:rPrChange w:id="222" w:author="Megan Creutzburg" w:date="2013-08-08T08:22:00Z">
            <w:rPr>
              <w:ins w:id="223" w:author="Megan Creutzburg" w:date="2013-08-08T08:18:00Z"/>
              <w:rFonts w:eastAsia="Times New Roman" w:cs="Arial"/>
            </w:rPr>
          </w:rPrChange>
        </w:rPr>
      </w:pPr>
      <w:ins w:id="224" w:author="Megan Creutzburg" w:date="2013-08-08T08:18:00Z">
        <w:r w:rsidRPr="00963E06">
          <w:rPr>
            <w:rFonts w:ascii="Times New Roman" w:eastAsia="Times New Roman" w:hAnsi="Times New Roman" w:cs="Times New Roman"/>
            <w:sz w:val="24"/>
            <w:szCs w:val="24"/>
            <w:rPrChange w:id="225" w:author="Megan Creutzburg" w:date="2013-08-08T08:22:00Z">
              <w:rPr>
                <w:rFonts w:eastAsia="Times New Roman" w:cs="Arial"/>
              </w:rPr>
            </w:rPrChange>
          </w:rPr>
          <w:t>ppdf(1)- optimum temperature for production for parameterization of a Poisson Density Function curve to simulate temperature effect on growth</w:t>
        </w:r>
      </w:ins>
    </w:p>
    <w:p w:rsidR="00963E06" w:rsidRPr="00963E06" w:rsidRDefault="00963E06" w:rsidP="00963E06">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6" w:author="Megan Creutzburg" w:date="2013-08-08T08:18:00Z"/>
          <w:rFonts w:ascii="Times New Roman" w:eastAsia="Times New Roman" w:hAnsi="Times New Roman" w:cs="Times New Roman"/>
          <w:sz w:val="24"/>
          <w:szCs w:val="24"/>
          <w:rPrChange w:id="227" w:author="Megan Creutzburg" w:date="2013-08-08T08:22:00Z">
            <w:rPr>
              <w:ins w:id="228" w:author="Megan Creutzburg" w:date="2013-08-08T08:18:00Z"/>
              <w:rFonts w:eastAsia="Times New Roman" w:cs="Arial"/>
            </w:rPr>
          </w:rPrChange>
        </w:rPr>
      </w:pPr>
      <w:ins w:id="229" w:author="Megan Creutzburg" w:date="2013-08-08T08:18:00Z">
        <w:r w:rsidRPr="00963E06">
          <w:rPr>
            <w:rFonts w:ascii="Times New Roman" w:eastAsia="Times New Roman" w:hAnsi="Times New Roman" w:cs="Times New Roman"/>
            <w:sz w:val="24"/>
            <w:szCs w:val="24"/>
            <w:rPrChange w:id="230" w:author="Megan Creutzburg" w:date="2013-08-08T08:22:00Z">
              <w:rPr>
                <w:rFonts w:eastAsia="Times New Roman" w:cs="Arial"/>
              </w:rPr>
            </w:rPrChange>
          </w:rPr>
          <w:t>ppdf(2) - maximum temperature for production for parameterization of a Poisson Density Function curve to simulate temperature effect on growth</w:t>
        </w:r>
      </w:ins>
    </w:p>
    <w:p w:rsidR="00963E06" w:rsidRPr="00963E06" w:rsidRDefault="00963E06" w:rsidP="00963E06">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1" w:author="Megan Creutzburg" w:date="2013-08-08T08:18:00Z"/>
          <w:rFonts w:ascii="Times New Roman" w:eastAsia="Times New Roman" w:hAnsi="Times New Roman" w:cs="Times New Roman"/>
          <w:sz w:val="24"/>
          <w:szCs w:val="24"/>
          <w:rPrChange w:id="232" w:author="Megan Creutzburg" w:date="2013-08-08T08:22:00Z">
            <w:rPr>
              <w:ins w:id="233" w:author="Megan Creutzburg" w:date="2013-08-08T08:18:00Z"/>
              <w:rFonts w:eastAsia="Times New Roman" w:cs="Arial"/>
            </w:rPr>
          </w:rPrChange>
        </w:rPr>
      </w:pPr>
      <w:ins w:id="234" w:author="Megan Creutzburg" w:date="2013-08-08T08:18:00Z">
        <w:r w:rsidRPr="00963E06">
          <w:rPr>
            <w:rFonts w:ascii="Times New Roman" w:eastAsia="Times New Roman" w:hAnsi="Times New Roman" w:cs="Times New Roman"/>
            <w:sz w:val="24"/>
            <w:szCs w:val="24"/>
            <w:rPrChange w:id="235" w:author="Megan Creutzburg" w:date="2013-08-08T08:22:00Z">
              <w:rPr>
                <w:rFonts w:eastAsia="Times New Roman" w:cs="Arial"/>
              </w:rPr>
            </w:rPrChange>
          </w:rPr>
          <w:t>ppdf(3) - left curve shape for parameterization of a Poisson Density Function curve to simulate temperature effect on growth</w:t>
        </w:r>
      </w:ins>
    </w:p>
    <w:p w:rsidR="00963E06" w:rsidRPr="00963E06" w:rsidRDefault="00963E06" w:rsidP="00963E06">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6" w:author="Megan Creutzburg" w:date="2013-08-08T08:18:00Z"/>
          <w:rFonts w:ascii="Times New Roman" w:eastAsia="Times New Roman" w:hAnsi="Times New Roman" w:cs="Times New Roman"/>
          <w:sz w:val="24"/>
          <w:szCs w:val="24"/>
          <w:rPrChange w:id="237" w:author="Megan Creutzburg" w:date="2013-08-08T08:22:00Z">
            <w:rPr>
              <w:ins w:id="238" w:author="Megan Creutzburg" w:date="2013-08-08T08:18:00Z"/>
              <w:rFonts w:eastAsia="Times New Roman" w:cs="Arial"/>
            </w:rPr>
          </w:rPrChange>
        </w:rPr>
      </w:pPr>
      <w:ins w:id="239" w:author="Megan Creutzburg" w:date="2013-08-08T08:18:00Z">
        <w:r w:rsidRPr="00963E06">
          <w:rPr>
            <w:rFonts w:ascii="Times New Roman" w:eastAsia="Times New Roman" w:hAnsi="Times New Roman" w:cs="Times New Roman"/>
            <w:sz w:val="24"/>
            <w:szCs w:val="24"/>
            <w:rPrChange w:id="240" w:author="Megan Creutzburg" w:date="2013-08-08T08:22:00Z">
              <w:rPr>
                <w:rFonts w:eastAsia="Times New Roman" w:cs="Arial"/>
              </w:rPr>
            </w:rPrChange>
          </w:rPr>
          <w:t>ppdf(4) - right curve shape for parameterization of a Poisson Density Function curve to simulate temperature effect on growth</w:t>
        </w:r>
      </w:ins>
    </w:p>
    <w:p w:rsidR="00B543CA" w:rsidRPr="00B543CA" w:rsidRDefault="00B543CA" w:rsidP="00B543CA">
      <w:pPr>
        <w:pStyle w:val="textbody"/>
      </w:pPr>
      <w:del w:id="241" w:author="Megan Creutzburg" w:date="2013-08-08T08:18:00Z">
        <w:r w:rsidDel="00963E06">
          <w:delText xml:space="preserve">For definitions, see the Century 4.5 help files </w:delText>
        </w:r>
      </w:del>
      <w:del w:id="242" w:author="Megan Creutzburg" w:date="2013-08-08T08:20:00Z">
        <w:r w:rsidDel="00963E06">
          <w:delText>(</w:delText>
        </w:r>
        <w:r w:rsidR="00134C10" w:rsidRPr="00134C10" w:rsidDel="00963E06">
          <w:delText>http://www.nrel.colostate.edu/projects/century/manual4/man96.html</w:delText>
        </w:r>
        <w:r w:rsidDel="00963E06">
          <w:delText>)</w:delText>
        </w:r>
      </w:del>
      <w:del w:id="243" w:author="Megan Creutzburg" w:date="2013-08-08T08:18:00Z">
        <w:r w:rsidDel="00963E06">
          <w:delText>.</w:delText>
        </w:r>
      </w:del>
    </w:p>
    <w:p w:rsidR="00635958" w:rsidRDefault="00635958" w:rsidP="006F6491">
      <w:pPr>
        <w:pStyle w:val="Heading3"/>
        <w:tabs>
          <w:tab w:val="clear" w:pos="3870"/>
        </w:tabs>
        <w:ind w:left="1170" w:hanging="1170"/>
      </w:pPr>
      <w:bookmarkStart w:id="244" w:name="_Toc387241529"/>
      <w:r>
        <w:t>FRAC</w:t>
      </w:r>
      <w:r w:rsidR="00B543CA">
        <w:t>leaf</w:t>
      </w:r>
      <w:bookmarkEnd w:id="244"/>
    </w:p>
    <w:p w:rsidR="00B543CA" w:rsidRDefault="00B543CA" w:rsidP="00B543CA">
      <w:pPr>
        <w:pStyle w:val="textbody"/>
      </w:pPr>
      <w:r>
        <w:t>The fraction of aboveground net primary productivity that is allocated to leaves.  Units:  fraction of ANPP (0.0 – 1.0).</w:t>
      </w:r>
    </w:p>
    <w:p w:rsidR="008D540B" w:rsidRPr="00B543CA" w:rsidRDefault="008D540B" w:rsidP="00B543CA">
      <w:pPr>
        <w:pStyle w:val="textbody"/>
      </w:pPr>
    </w:p>
    <w:p w:rsidR="00635958" w:rsidRDefault="00635958" w:rsidP="006F6491">
      <w:pPr>
        <w:pStyle w:val="Heading3"/>
        <w:tabs>
          <w:tab w:val="clear" w:pos="3870"/>
        </w:tabs>
        <w:ind w:left="1170" w:hanging="1170"/>
      </w:pPr>
      <w:bookmarkStart w:id="245" w:name="_Toc387241530"/>
      <w:r>
        <w:t>BTOLAI, KLAI, MAXLAI</w:t>
      </w:r>
      <w:bookmarkEnd w:id="245"/>
    </w:p>
    <w:p w:rsidR="00963E06" w:rsidRPr="00963E06" w:rsidRDefault="00A47074" w:rsidP="00A47074">
      <w:pPr>
        <w:pStyle w:val="textbody"/>
        <w:rPr>
          <w:ins w:id="246" w:author="Megan Creutzburg" w:date="2013-08-08T08:18:00Z"/>
        </w:rPr>
      </w:pPr>
      <w:r>
        <w:t xml:space="preserve">These three parameters determine how LAI is calculated which subsequently limits growth. </w:t>
      </w:r>
      <w:r w:rsidR="00C310FD">
        <w:t xml:space="preserve"> Therefore these parameters help determine the initial rate of growth in the landscape.  </w:t>
      </w:r>
      <w:ins w:id="247" w:author="Megan Creutzburg" w:date="2013-08-08T08:20:00Z">
        <w:r w:rsidR="00963E06">
          <w:t xml:space="preserve">From the Century 4.5 manual </w:t>
        </w:r>
        <w:r w:rsidR="00963E06" w:rsidRPr="00963E06">
          <w:t>(http://www.nrel.colostate.edu/projects/century/manual4/man96.html):</w:t>
        </w:r>
      </w:ins>
    </w:p>
    <w:p w:rsidR="00963E06" w:rsidRPr="00963E06" w:rsidRDefault="00963E06" w:rsidP="00963E06">
      <w:pPr>
        <w:pStyle w:val="HTMLPreformatted"/>
        <w:numPr>
          <w:ilvl w:val="0"/>
          <w:numId w:val="9"/>
        </w:numPr>
        <w:rPr>
          <w:ins w:id="248" w:author="Megan Creutzburg" w:date="2013-08-08T08:19:00Z"/>
          <w:rFonts w:ascii="Times New Roman" w:hAnsi="Times New Roman" w:cs="Times New Roman"/>
          <w:sz w:val="24"/>
          <w:szCs w:val="24"/>
          <w:rPrChange w:id="249" w:author="Megan Creutzburg" w:date="2013-08-08T08:22:00Z">
            <w:rPr>
              <w:ins w:id="250" w:author="Megan Creutzburg" w:date="2013-08-08T08:19:00Z"/>
              <w:rFonts w:asciiTheme="minorHAnsi" w:hAnsiTheme="minorHAnsi" w:cs="Arial"/>
              <w:sz w:val="22"/>
              <w:szCs w:val="22"/>
            </w:rPr>
          </w:rPrChange>
        </w:rPr>
      </w:pPr>
      <w:ins w:id="251" w:author="Megan Creutzburg" w:date="2013-08-08T08:19:00Z">
        <w:r w:rsidRPr="00963E06">
          <w:rPr>
            <w:rFonts w:ascii="Times New Roman" w:hAnsi="Times New Roman" w:cs="Times New Roman"/>
            <w:sz w:val="24"/>
            <w:szCs w:val="24"/>
            <w:rPrChange w:id="252" w:author="Megan Creutzburg" w:date="2013-08-08T08:22:00Z">
              <w:rPr>
                <w:rFonts w:asciiTheme="minorHAnsi" w:hAnsiTheme="minorHAnsi" w:cs="Arial"/>
                <w:sz w:val="22"/>
                <w:szCs w:val="22"/>
              </w:rPr>
            </w:rPrChange>
          </w:rPr>
          <w:t>BTOLAI - biomass to leaf area index (LAI) conversion factor for trees</w:t>
        </w:r>
      </w:ins>
    </w:p>
    <w:p w:rsidR="00963E06" w:rsidRPr="00963E06" w:rsidRDefault="00963E06" w:rsidP="00963E06">
      <w:pPr>
        <w:pStyle w:val="HTMLPreformatted"/>
        <w:numPr>
          <w:ilvl w:val="0"/>
          <w:numId w:val="9"/>
        </w:numPr>
        <w:rPr>
          <w:ins w:id="253" w:author="Megan Creutzburg" w:date="2013-08-08T08:19:00Z"/>
          <w:rFonts w:ascii="Times New Roman" w:hAnsi="Times New Roman" w:cs="Times New Roman"/>
          <w:sz w:val="24"/>
          <w:szCs w:val="24"/>
          <w:rPrChange w:id="254" w:author="Megan Creutzburg" w:date="2013-08-08T08:22:00Z">
            <w:rPr>
              <w:ins w:id="255" w:author="Megan Creutzburg" w:date="2013-08-08T08:19:00Z"/>
              <w:rFonts w:asciiTheme="minorHAnsi" w:hAnsiTheme="minorHAnsi" w:cs="Arial"/>
              <w:sz w:val="22"/>
              <w:szCs w:val="22"/>
            </w:rPr>
          </w:rPrChange>
        </w:rPr>
      </w:pPr>
      <w:ins w:id="256" w:author="Megan Creutzburg" w:date="2013-08-08T08:20:00Z">
        <w:r w:rsidRPr="00963E06">
          <w:rPr>
            <w:rFonts w:ascii="Times New Roman" w:hAnsi="Times New Roman" w:cs="Times New Roman"/>
            <w:sz w:val="24"/>
            <w:szCs w:val="24"/>
            <w:rPrChange w:id="257" w:author="Megan Creutzburg" w:date="2013-08-08T08:22:00Z">
              <w:rPr>
                <w:rFonts w:asciiTheme="minorHAnsi" w:hAnsiTheme="minorHAnsi" w:cs="Arial"/>
                <w:sz w:val="22"/>
                <w:szCs w:val="22"/>
              </w:rPr>
            </w:rPrChange>
          </w:rPr>
          <w:t>KLAI</w:t>
        </w:r>
      </w:ins>
      <w:ins w:id="258" w:author="Megan Creutzburg" w:date="2013-08-08T08:19:00Z">
        <w:r w:rsidRPr="00963E06">
          <w:rPr>
            <w:rFonts w:ascii="Times New Roman" w:hAnsi="Times New Roman" w:cs="Times New Roman"/>
            <w:sz w:val="24"/>
            <w:szCs w:val="24"/>
            <w:rPrChange w:id="259" w:author="Megan Creutzburg" w:date="2013-08-08T08:22:00Z">
              <w:rPr>
                <w:rFonts w:asciiTheme="minorHAnsi" w:hAnsiTheme="minorHAnsi" w:cs="Arial"/>
                <w:sz w:val="22"/>
                <w:szCs w:val="22"/>
              </w:rPr>
            </w:rPrChange>
          </w:rPr>
          <w:t xml:space="preserve"> - large wood mass (g C/m</w:t>
        </w:r>
        <w:r w:rsidRPr="006C2A14">
          <w:rPr>
            <w:rFonts w:ascii="Times New Roman" w:hAnsi="Times New Roman" w:cs="Times New Roman"/>
            <w:sz w:val="24"/>
            <w:szCs w:val="24"/>
            <w:vertAlign w:val="superscript"/>
            <w:rPrChange w:id="260" w:author="Megan Creutzburg" w:date="2013-08-08T08:23:00Z">
              <w:rPr>
                <w:rFonts w:asciiTheme="minorHAnsi" w:hAnsiTheme="minorHAnsi" w:cs="Arial"/>
                <w:sz w:val="22"/>
                <w:szCs w:val="22"/>
              </w:rPr>
            </w:rPrChange>
          </w:rPr>
          <w:t>2</w:t>
        </w:r>
        <w:r w:rsidRPr="00963E06">
          <w:rPr>
            <w:rFonts w:ascii="Times New Roman" w:hAnsi="Times New Roman" w:cs="Times New Roman"/>
            <w:sz w:val="24"/>
            <w:szCs w:val="24"/>
            <w:rPrChange w:id="261" w:author="Megan Creutzburg" w:date="2013-08-08T08:22:00Z">
              <w:rPr>
                <w:rFonts w:asciiTheme="minorHAnsi" w:hAnsiTheme="minorHAnsi" w:cs="Arial"/>
                <w:sz w:val="22"/>
                <w:szCs w:val="22"/>
              </w:rPr>
            </w:rPrChange>
          </w:rPr>
          <w:t xml:space="preserve">) at which half of theoretical maximum leaf area </w:t>
        </w:r>
        <w:r w:rsidRPr="00963E06">
          <w:rPr>
            <w:rFonts w:ascii="Times New Roman" w:hAnsi="Times New Roman" w:cs="Times New Roman"/>
            <w:sz w:val="24"/>
            <w:szCs w:val="24"/>
            <w:rPrChange w:id="262" w:author="Megan Creutzburg" w:date="2013-08-08T08:22:00Z">
              <w:rPr>
                <w:rStyle w:val="Hyperlink"/>
                <w:rFonts w:asciiTheme="minorHAnsi" w:hAnsiTheme="minorHAnsi" w:cs="Arial"/>
                <w:sz w:val="22"/>
                <w:szCs w:val="22"/>
              </w:rPr>
            </w:rPrChange>
          </w:rPr>
          <w:fldChar w:fldCharType="begin"/>
        </w:r>
        <w:r w:rsidRPr="00963E06">
          <w:rPr>
            <w:rFonts w:ascii="Times New Roman" w:hAnsi="Times New Roman" w:cs="Times New Roman"/>
            <w:sz w:val="24"/>
            <w:szCs w:val="24"/>
            <w:rPrChange w:id="263" w:author="Megan Creutzburg" w:date="2013-08-08T08:22:00Z">
              <w:rPr/>
            </w:rPrChange>
          </w:rPr>
          <w:instrText xml:space="preserve"> HYPERLINK "http://www.nrel.colostate.edu/projects/century/manual4/man96.html" \l "MAXLAI" </w:instrText>
        </w:r>
        <w:r w:rsidRPr="00963E06">
          <w:rPr>
            <w:rFonts w:ascii="Times New Roman" w:hAnsi="Times New Roman" w:cs="Times New Roman"/>
            <w:sz w:val="24"/>
            <w:szCs w:val="24"/>
            <w:rPrChange w:id="264" w:author="Megan Creutzburg" w:date="2013-08-08T08:22:00Z">
              <w:rPr>
                <w:rStyle w:val="Hyperlink"/>
                <w:rFonts w:asciiTheme="minorHAnsi" w:hAnsiTheme="minorHAnsi" w:cs="Arial"/>
                <w:sz w:val="22"/>
                <w:szCs w:val="22"/>
              </w:rPr>
            </w:rPrChange>
          </w:rPr>
          <w:fldChar w:fldCharType="separate"/>
        </w:r>
        <w:r w:rsidRPr="00963E06">
          <w:rPr>
            <w:rStyle w:val="Hyperlink"/>
            <w:rFonts w:ascii="Times New Roman" w:hAnsi="Times New Roman"/>
            <w:sz w:val="24"/>
            <w:szCs w:val="24"/>
            <w:rPrChange w:id="265" w:author="Megan Creutzburg" w:date="2013-08-08T08:22:00Z">
              <w:rPr>
                <w:rStyle w:val="Hyperlink"/>
                <w:rFonts w:asciiTheme="minorHAnsi" w:hAnsiTheme="minorHAnsi" w:cs="Arial"/>
                <w:sz w:val="22"/>
                <w:szCs w:val="22"/>
              </w:rPr>
            </w:rPrChange>
          </w:rPr>
          <w:t>(maxlai)</w:t>
        </w:r>
        <w:r w:rsidRPr="00963E06">
          <w:rPr>
            <w:rStyle w:val="Hyperlink"/>
            <w:rFonts w:ascii="Times New Roman" w:hAnsi="Times New Roman"/>
            <w:sz w:val="24"/>
            <w:szCs w:val="24"/>
            <w:rPrChange w:id="266" w:author="Megan Creutzburg" w:date="2013-08-08T08:22:00Z">
              <w:rPr>
                <w:rStyle w:val="Hyperlink"/>
                <w:rFonts w:asciiTheme="minorHAnsi" w:hAnsiTheme="minorHAnsi" w:cs="Arial"/>
                <w:sz w:val="22"/>
                <w:szCs w:val="22"/>
              </w:rPr>
            </w:rPrChange>
          </w:rPr>
          <w:fldChar w:fldCharType="end"/>
        </w:r>
        <w:r w:rsidRPr="00963E06">
          <w:rPr>
            <w:rFonts w:ascii="Times New Roman" w:hAnsi="Times New Roman" w:cs="Times New Roman"/>
            <w:sz w:val="24"/>
            <w:szCs w:val="24"/>
            <w:rPrChange w:id="267" w:author="Megan Creutzburg" w:date="2013-08-08T08:22:00Z">
              <w:rPr>
                <w:rFonts w:asciiTheme="minorHAnsi" w:hAnsiTheme="minorHAnsi" w:cs="Arial"/>
                <w:sz w:val="22"/>
                <w:szCs w:val="22"/>
              </w:rPr>
            </w:rPrChange>
          </w:rPr>
          <w:t xml:space="preserve"> is achieved</w:t>
        </w:r>
        <w:bookmarkStart w:id="268" w:name="MAXLAI"/>
      </w:ins>
    </w:p>
    <w:bookmarkEnd w:id="268"/>
    <w:p w:rsidR="00963E06" w:rsidRPr="00963E06" w:rsidRDefault="00963E06" w:rsidP="00963E06">
      <w:pPr>
        <w:pStyle w:val="HTMLPreformatted"/>
        <w:numPr>
          <w:ilvl w:val="0"/>
          <w:numId w:val="9"/>
        </w:numPr>
        <w:rPr>
          <w:ins w:id="269" w:author="Megan Creutzburg" w:date="2013-08-08T08:19:00Z"/>
          <w:rFonts w:ascii="Times New Roman" w:hAnsi="Times New Roman" w:cs="Times New Roman"/>
          <w:sz w:val="24"/>
          <w:szCs w:val="24"/>
          <w:rPrChange w:id="270" w:author="Megan Creutzburg" w:date="2013-08-08T08:22:00Z">
            <w:rPr>
              <w:ins w:id="271" w:author="Megan Creutzburg" w:date="2013-08-08T08:19:00Z"/>
              <w:rFonts w:asciiTheme="minorHAnsi" w:hAnsiTheme="minorHAnsi" w:cs="Arial"/>
              <w:sz w:val="22"/>
              <w:szCs w:val="22"/>
            </w:rPr>
          </w:rPrChange>
        </w:rPr>
      </w:pPr>
      <w:commentRangeStart w:id="272"/>
      <w:ins w:id="273" w:author="Megan Creutzburg" w:date="2013-08-08T08:20:00Z">
        <w:r w:rsidRPr="00963E06">
          <w:rPr>
            <w:rFonts w:ascii="Times New Roman" w:hAnsi="Times New Roman" w:cs="Times New Roman"/>
            <w:sz w:val="24"/>
            <w:szCs w:val="24"/>
            <w:rPrChange w:id="274" w:author="Megan Creutzburg" w:date="2013-08-08T08:22:00Z">
              <w:rPr>
                <w:rFonts w:asciiTheme="minorHAnsi" w:hAnsiTheme="minorHAnsi" w:cs="Arial"/>
                <w:sz w:val="22"/>
                <w:szCs w:val="22"/>
              </w:rPr>
            </w:rPrChange>
          </w:rPr>
          <w:t>MAXLAI</w:t>
        </w:r>
      </w:ins>
      <w:ins w:id="275" w:author="Megan Creutzburg" w:date="2013-08-08T08:19:00Z">
        <w:r w:rsidRPr="00963E06">
          <w:rPr>
            <w:rFonts w:ascii="Times New Roman" w:hAnsi="Times New Roman" w:cs="Times New Roman"/>
            <w:sz w:val="24"/>
            <w:szCs w:val="24"/>
            <w:rPrChange w:id="276" w:author="Megan Creutzburg" w:date="2013-08-08T08:22:00Z">
              <w:rPr>
                <w:rFonts w:asciiTheme="minorHAnsi" w:hAnsiTheme="minorHAnsi" w:cs="Arial"/>
                <w:sz w:val="22"/>
                <w:szCs w:val="22"/>
              </w:rPr>
            </w:rPrChange>
          </w:rPr>
          <w:t xml:space="preserve"> - theoretical maximum leaf area index achieved in a mature forest</w:t>
        </w:r>
      </w:ins>
      <w:commentRangeEnd w:id="272"/>
      <w:ins w:id="277" w:author="Megan Creutzburg" w:date="2013-08-08T08:23:00Z">
        <w:r w:rsidR="006C2A14">
          <w:rPr>
            <w:rStyle w:val="CommentReference"/>
            <w:rFonts w:ascii="Times New Roman" w:hAnsi="Times New Roman"/>
          </w:rPr>
          <w:commentReference w:id="272"/>
        </w:r>
      </w:ins>
    </w:p>
    <w:p w:rsidR="00A47074" w:rsidRPr="00A47074" w:rsidRDefault="00A47074" w:rsidP="00A47074">
      <w:pPr>
        <w:pStyle w:val="textbody"/>
      </w:pPr>
      <w:r w:rsidRPr="006C2A14">
        <w:t xml:space="preserve">For definitions, see the Century 4.5 </w:t>
      </w:r>
      <w:r w:rsidR="0042646D" w:rsidRPr="006C2A14">
        <w:t>on-line manual (http://www.nrel.colostate.edu/projects/centur</w:t>
      </w:r>
      <w:r w:rsidR="0042646D" w:rsidRPr="004C049D">
        <w:t>y/manual4/man96.html)</w:t>
      </w:r>
      <w:r w:rsidRPr="00F150AC">
        <w:t>.</w:t>
      </w:r>
      <w:r>
        <w:t xml:space="preserve">  BTOLAI determines LAI as a function of leaf biomass.  KLAI and MAXLAI determine LAI as a function of wood biomass.  If MAXLAI = 0.0, then only leaf biomass determines LAI and the growth limits.</w:t>
      </w:r>
    </w:p>
    <w:p w:rsidR="00635958" w:rsidRDefault="00635958" w:rsidP="006F6491">
      <w:pPr>
        <w:pStyle w:val="Heading3"/>
        <w:tabs>
          <w:tab w:val="clear" w:pos="3870"/>
        </w:tabs>
        <w:ind w:left="1170" w:hanging="1170"/>
      </w:pPr>
      <w:bookmarkStart w:id="278" w:name="_Toc387241531"/>
      <w:r>
        <w:t>PPRPTS2, PPRPTS3</w:t>
      </w:r>
      <w:bookmarkEnd w:id="278"/>
    </w:p>
    <w:p w:rsidR="00A47074" w:rsidRPr="006C2A14" w:rsidRDefault="00A47074" w:rsidP="00A47074">
      <w:pPr>
        <w:pStyle w:val="textbody"/>
        <w:rPr>
          <w:ins w:id="279" w:author="Megan Creutzburg" w:date="2013-08-08T08:21:00Z"/>
        </w:rPr>
      </w:pPr>
      <w:r>
        <w:t xml:space="preserve">These two parameters determine growth sensitivity to low available water, e.g., drought conditions.  </w:t>
      </w:r>
      <w:del w:id="280" w:author="Megan Creutzburg" w:date="2013-08-08T08:21:00Z">
        <w:r w:rsidDel="00963E06">
          <w:delText>For definitions, see the</w:delText>
        </w:r>
      </w:del>
      <w:ins w:id="281" w:author="Megan Creutzburg" w:date="2013-08-08T08:21:00Z">
        <w:r w:rsidR="00963E06">
          <w:t>From the</w:t>
        </w:r>
      </w:ins>
      <w:r>
        <w:t xml:space="preserve"> Century 4.5 </w:t>
      </w:r>
      <w:del w:id="282" w:author="Megan Creutzburg" w:date="2013-08-08T08:21:00Z">
        <w:r w:rsidR="0042646D" w:rsidDel="00963E06">
          <w:delText xml:space="preserve">on-line </w:delText>
        </w:r>
      </w:del>
      <w:r w:rsidR="0042646D">
        <w:t>manual</w:t>
      </w:r>
      <w:r>
        <w:t xml:space="preserve"> </w:t>
      </w:r>
      <w:r w:rsidR="0042646D">
        <w:t>(</w:t>
      </w:r>
      <w:r w:rsidR="0042646D" w:rsidRPr="00134C10">
        <w:t>http://www.nrel.colostate.edu/projects/century/manual4/man96.html</w:t>
      </w:r>
      <w:del w:id="283" w:author="Megan Creutzburg" w:date="2013-08-08T08:21:00Z">
        <w:r w:rsidR="0042646D" w:rsidRPr="00963E06" w:rsidDel="00963E06">
          <w:delText>)</w:delText>
        </w:r>
        <w:r w:rsidRPr="00963E06" w:rsidDel="00963E06">
          <w:delText>.</w:delText>
        </w:r>
      </w:del>
      <w:ins w:id="284" w:author="Megan Creutzburg" w:date="2013-08-08T08:21:00Z">
        <w:r w:rsidR="00963E06" w:rsidRPr="006C2A14">
          <w:t>):</w:t>
        </w:r>
      </w:ins>
    </w:p>
    <w:p w:rsidR="00963E06" w:rsidRPr="00963E06" w:rsidRDefault="00963E06" w:rsidP="00963E06">
      <w:pPr>
        <w:pStyle w:val="HTMLPreformatted"/>
        <w:numPr>
          <w:ilvl w:val="0"/>
          <w:numId w:val="10"/>
        </w:numPr>
        <w:rPr>
          <w:ins w:id="285" w:author="Megan Creutzburg" w:date="2013-08-08T08:21:00Z"/>
          <w:rFonts w:ascii="Times New Roman" w:hAnsi="Times New Roman" w:cs="Times New Roman"/>
          <w:sz w:val="24"/>
          <w:szCs w:val="24"/>
          <w:rPrChange w:id="286" w:author="Megan Creutzburg" w:date="2013-08-08T08:22:00Z">
            <w:rPr>
              <w:ins w:id="287" w:author="Megan Creutzburg" w:date="2013-08-08T08:21:00Z"/>
              <w:rFonts w:asciiTheme="minorHAnsi" w:hAnsiTheme="minorHAnsi" w:cs="Arial"/>
              <w:sz w:val="22"/>
              <w:szCs w:val="22"/>
            </w:rPr>
          </w:rPrChange>
        </w:rPr>
      </w:pPr>
      <w:ins w:id="288" w:author="Megan Creutzburg" w:date="2013-08-08T08:21:00Z">
        <w:r w:rsidRPr="00963E06">
          <w:rPr>
            <w:rFonts w:ascii="Times New Roman" w:hAnsi="Times New Roman" w:cs="Times New Roman"/>
            <w:sz w:val="24"/>
            <w:szCs w:val="24"/>
            <w:rPrChange w:id="289" w:author="Megan Creutzburg" w:date="2013-08-08T08:22:00Z">
              <w:rPr>
                <w:rFonts w:asciiTheme="minorHAnsi" w:hAnsiTheme="minorHAnsi" w:cs="Arial"/>
                <w:sz w:val="22"/>
                <w:szCs w:val="22"/>
              </w:rPr>
            </w:rPrChange>
          </w:rPr>
          <w:lastRenderedPageBreak/>
          <w:t>pprpts(2) - the effect of water content on the intercept</w:t>
        </w:r>
      </w:ins>
    </w:p>
    <w:p w:rsidR="00963E06" w:rsidRDefault="00963E06" w:rsidP="00963E06">
      <w:pPr>
        <w:pStyle w:val="HTMLPreformatted"/>
        <w:numPr>
          <w:ilvl w:val="0"/>
          <w:numId w:val="10"/>
        </w:numPr>
        <w:rPr>
          <w:ins w:id="290" w:author="Melissa Lucash" w:date="2014-05-07T15:17:00Z"/>
          <w:rFonts w:ascii="Times New Roman" w:hAnsi="Times New Roman" w:cs="Times New Roman"/>
          <w:sz w:val="24"/>
          <w:szCs w:val="24"/>
        </w:rPr>
      </w:pPr>
      <w:ins w:id="291" w:author="Megan Creutzburg" w:date="2013-08-08T08:21:00Z">
        <w:r w:rsidRPr="00963E06">
          <w:rPr>
            <w:rFonts w:ascii="Times New Roman" w:hAnsi="Times New Roman" w:cs="Times New Roman"/>
            <w:sz w:val="24"/>
            <w:szCs w:val="24"/>
            <w:rPrChange w:id="292" w:author="Megan Creutzburg" w:date="2013-08-08T08:22:00Z">
              <w:rPr>
                <w:rFonts w:asciiTheme="minorHAnsi" w:hAnsiTheme="minorHAnsi" w:cs="Arial"/>
                <w:sz w:val="22"/>
                <w:szCs w:val="22"/>
              </w:rPr>
            </w:rPrChange>
          </w:rPr>
          <w:t xml:space="preserve">pprpts(3)- the lowest ratio of available water to </w:t>
        </w:r>
        <w:r w:rsidRPr="00963E06">
          <w:rPr>
            <w:rFonts w:ascii="Times New Roman" w:hAnsi="Times New Roman" w:cs="Times New Roman"/>
            <w:sz w:val="24"/>
            <w:szCs w:val="24"/>
            <w:rPrChange w:id="293" w:author="Megan Creutzburg" w:date="2013-08-08T08:22:00Z">
              <w:rPr>
                <w:rStyle w:val="Hyperlink"/>
                <w:rFonts w:asciiTheme="minorHAnsi" w:hAnsiTheme="minorHAnsi" w:cs="Arial"/>
                <w:sz w:val="22"/>
                <w:szCs w:val="22"/>
              </w:rPr>
            </w:rPrChange>
          </w:rPr>
          <w:fldChar w:fldCharType="begin"/>
        </w:r>
        <w:r w:rsidRPr="00963E06">
          <w:rPr>
            <w:rFonts w:ascii="Times New Roman" w:hAnsi="Times New Roman" w:cs="Times New Roman"/>
            <w:sz w:val="24"/>
            <w:szCs w:val="24"/>
            <w:rPrChange w:id="294" w:author="Megan Creutzburg" w:date="2013-08-08T08:22:00Z">
              <w:rPr/>
            </w:rPrChange>
          </w:rPr>
          <w:instrText xml:space="preserve"> HYPERLINK "http://www.nrel.colostate.edu/projects/century/manual4/man96.html" \l "PET" </w:instrText>
        </w:r>
        <w:r w:rsidRPr="00963E06">
          <w:rPr>
            <w:rFonts w:ascii="Times New Roman" w:hAnsi="Times New Roman" w:cs="Times New Roman"/>
            <w:sz w:val="24"/>
            <w:szCs w:val="24"/>
            <w:rPrChange w:id="295" w:author="Megan Creutzburg" w:date="2013-08-08T08:22:00Z">
              <w:rPr>
                <w:rStyle w:val="Hyperlink"/>
                <w:rFonts w:asciiTheme="minorHAnsi" w:hAnsiTheme="minorHAnsi" w:cs="Arial"/>
                <w:sz w:val="22"/>
                <w:szCs w:val="22"/>
              </w:rPr>
            </w:rPrChange>
          </w:rPr>
          <w:fldChar w:fldCharType="separate"/>
        </w:r>
        <w:r w:rsidRPr="00963E06">
          <w:rPr>
            <w:rStyle w:val="Hyperlink"/>
            <w:rFonts w:ascii="Times New Roman" w:hAnsi="Times New Roman"/>
            <w:sz w:val="24"/>
            <w:szCs w:val="24"/>
            <w:rPrChange w:id="296" w:author="Megan Creutzburg" w:date="2013-08-08T08:22:00Z">
              <w:rPr>
                <w:rStyle w:val="Hyperlink"/>
                <w:rFonts w:asciiTheme="minorHAnsi" w:hAnsiTheme="minorHAnsi" w:cs="Arial"/>
                <w:sz w:val="22"/>
                <w:szCs w:val="22"/>
              </w:rPr>
            </w:rPrChange>
          </w:rPr>
          <w:t>potential</w:t>
        </w:r>
        <w:r w:rsidRPr="00963E06">
          <w:rPr>
            <w:rStyle w:val="Hyperlink"/>
            <w:rFonts w:ascii="Times New Roman" w:hAnsi="Times New Roman"/>
            <w:sz w:val="24"/>
            <w:szCs w:val="24"/>
            <w:rPrChange w:id="297" w:author="Megan Creutzburg" w:date="2013-08-08T08:22:00Z">
              <w:rPr>
                <w:rStyle w:val="Hyperlink"/>
                <w:rFonts w:asciiTheme="minorHAnsi" w:hAnsiTheme="minorHAnsi" w:cs="Arial"/>
                <w:sz w:val="22"/>
                <w:szCs w:val="22"/>
              </w:rPr>
            </w:rPrChange>
          </w:rPr>
          <w:fldChar w:fldCharType="end"/>
        </w:r>
        <w:r w:rsidRPr="00963E06">
          <w:rPr>
            <w:rStyle w:val="Hyperlink"/>
            <w:rFonts w:ascii="Times New Roman" w:hAnsi="Times New Roman"/>
            <w:sz w:val="24"/>
            <w:szCs w:val="24"/>
            <w:rPrChange w:id="298" w:author="Megan Creutzburg" w:date="2013-08-08T08:22:00Z">
              <w:rPr>
                <w:rStyle w:val="Hyperlink"/>
                <w:rFonts w:asciiTheme="minorHAnsi" w:hAnsiTheme="minorHAnsi" w:cs="Arial"/>
                <w:sz w:val="22"/>
                <w:szCs w:val="22"/>
              </w:rPr>
            </w:rPrChange>
          </w:rPr>
          <w:t xml:space="preserve"> evapotranspiration</w:t>
        </w:r>
        <w:r w:rsidRPr="00963E06">
          <w:rPr>
            <w:rFonts w:ascii="Times New Roman" w:hAnsi="Times New Roman" w:cs="Times New Roman"/>
            <w:sz w:val="24"/>
            <w:szCs w:val="24"/>
            <w:rPrChange w:id="299" w:author="Megan Creutzburg" w:date="2013-08-08T08:22:00Z">
              <w:rPr>
                <w:rFonts w:asciiTheme="minorHAnsi" w:hAnsiTheme="minorHAnsi" w:cs="Arial"/>
                <w:sz w:val="22"/>
                <w:szCs w:val="22"/>
              </w:rPr>
            </w:rPrChange>
          </w:rPr>
          <w:t xml:space="preserve"> at which there is no restriction on production</w:t>
        </w:r>
      </w:ins>
    </w:p>
    <w:p w:rsidR="00697BDA" w:rsidRPr="00963E06" w:rsidRDefault="00697BDA">
      <w:pPr>
        <w:pStyle w:val="HTMLPreformatted"/>
        <w:ind w:left="1152"/>
        <w:rPr>
          <w:ins w:id="300" w:author="Megan Creutzburg" w:date="2013-08-08T08:21:00Z"/>
          <w:rFonts w:ascii="Times New Roman" w:hAnsi="Times New Roman" w:cs="Times New Roman"/>
          <w:sz w:val="24"/>
          <w:szCs w:val="24"/>
          <w:rPrChange w:id="301" w:author="Megan Creutzburg" w:date="2013-08-08T08:22:00Z">
            <w:rPr>
              <w:ins w:id="302" w:author="Megan Creutzburg" w:date="2013-08-08T08:21:00Z"/>
              <w:rFonts w:asciiTheme="minorHAnsi" w:hAnsiTheme="minorHAnsi" w:cs="Arial"/>
              <w:sz w:val="22"/>
              <w:szCs w:val="22"/>
            </w:rPr>
          </w:rPrChange>
        </w:rPr>
        <w:pPrChange w:id="303" w:author="Melissa Lucash" w:date="2014-05-07T15:17:00Z">
          <w:pPr>
            <w:pStyle w:val="HTMLPreformatted"/>
            <w:numPr>
              <w:numId w:val="10"/>
            </w:numPr>
            <w:ind w:left="1512" w:hanging="360"/>
          </w:pPr>
        </w:pPrChange>
      </w:pPr>
    </w:p>
    <w:p w:rsidR="00963E06" w:rsidRPr="00A47074" w:rsidDel="00697BDA" w:rsidRDefault="00963E06" w:rsidP="00A47074">
      <w:pPr>
        <w:pStyle w:val="textbody"/>
        <w:rPr>
          <w:del w:id="304" w:author="Melissa Lucash" w:date="2014-05-07T15:16:00Z"/>
        </w:rPr>
      </w:pPr>
    </w:p>
    <w:p w:rsidR="007C7E42" w:rsidRPr="00297CB7" w:rsidRDefault="007C7E42" w:rsidP="006F6491">
      <w:pPr>
        <w:pStyle w:val="Heading3"/>
        <w:tabs>
          <w:tab w:val="clear" w:pos="3870"/>
        </w:tabs>
        <w:ind w:left="1170" w:hanging="1170"/>
      </w:pPr>
      <w:bookmarkStart w:id="305" w:name="_Toc387241532"/>
      <w:r w:rsidRPr="00297CB7">
        <w:t>Woody Decay Rate</w:t>
      </w:r>
      <w:bookmarkEnd w:id="206"/>
      <w:bookmarkEnd w:id="305"/>
    </w:p>
    <w:p w:rsidR="007C7E42" w:rsidRDefault="007C7E42" w:rsidP="007C7E42">
      <w:pPr>
        <w:pStyle w:val="textbody"/>
        <w:rPr>
          <w:ins w:id="306" w:author="Melissa Lucash" w:date="2014-05-07T15:17:00Z"/>
        </w:rPr>
      </w:pPr>
      <w:r w:rsidRPr="00297CB7">
        <w:t>This parameter</w:t>
      </w:r>
      <w:r w:rsidR="00635958">
        <w:t xml:space="preserve"> </w:t>
      </w:r>
      <w:r w:rsidRPr="00297CB7">
        <w:t xml:space="preserve">defines the </w:t>
      </w:r>
      <w:commentRangeStart w:id="307"/>
      <w:r w:rsidR="00635958">
        <w:t>maximum</w:t>
      </w:r>
      <w:commentRangeEnd w:id="307"/>
      <w:r w:rsidR="008D540B">
        <w:rPr>
          <w:rStyle w:val="CommentReference"/>
        </w:rPr>
        <w:commentReference w:id="307"/>
      </w:r>
      <w:r w:rsidR="00635958">
        <w:t xml:space="preserve"> </w:t>
      </w:r>
      <w:r w:rsidRPr="00297CB7">
        <w:t xml:space="preserve">rate at which the species’ dead wood decomposes in the ecoregion.  Value: 0.0 ≤ number ≤ 1.0.  Unitless.  </w:t>
      </w:r>
    </w:p>
    <w:p w:rsidR="00697BDA" w:rsidRDefault="00697BDA" w:rsidP="007C7E42">
      <w:pPr>
        <w:pStyle w:val="textbody"/>
        <w:rPr>
          <w:ins w:id="308" w:author="Melissa Lucash" w:date="2014-05-07T15:02:00Z"/>
        </w:rPr>
      </w:pPr>
    </w:p>
    <w:p w:rsidR="008D540B" w:rsidRPr="00297CB7" w:rsidDel="00697BDA" w:rsidRDefault="008D540B" w:rsidP="007C7E42">
      <w:pPr>
        <w:pStyle w:val="textbody"/>
        <w:rPr>
          <w:del w:id="309" w:author="Melissa Lucash" w:date="2014-05-07T15:16:00Z"/>
        </w:rPr>
      </w:pPr>
    </w:p>
    <w:p w:rsidR="00635958" w:rsidRDefault="00635958" w:rsidP="006F6491">
      <w:pPr>
        <w:pStyle w:val="Heading3"/>
        <w:tabs>
          <w:tab w:val="clear" w:pos="3870"/>
        </w:tabs>
        <w:ind w:left="1170" w:hanging="1170"/>
      </w:pPr>
      <w:bookmarkStart w:id="310" w:name="_Toc387241533"/>
      <w:r>
        <w:t>Monthly Wood Mortality</w:t>
      </w:r>
      <w:bookmarkEnd w:id="310"/>
    </w:p>
    <w:p w:rsidR="00452EF7" w:rsidRDefault="0074692C" w:rsidP="00452EF7">
      <w:pPr>
        <w:pStyle w:val="textbody"/>
      </w:pPr>
      <w:r>
        <w:t>A</w:t>
      </w:r>
      <w:r w:rsidR="00452EF7">
        <w:t xml:space="preserve"> </w:t>
      </w:r>
      <w:r>
        <w:t xml:space="preserve">monthly fraction </w:t>
      </w:r>
      <w:r w:rsidR="00452EF7">
        <w:t xml:space="preserve">of wood </w:t>
      </w:r>
      <w:r>
        <w:t>mortality</w:t>
      </w:r>
      <w:r w:rsidR="00452EF7">
        <w:t>.  This replaces the algorithm in Biomass Succession v2 where growth-related mortality was a function of ANPP.</w:t>
      </w:r>
      <w:r w:rsidR="00892460">
        <w:t xml:space="preserve">  Units:  fraction of wood biomass (0.0 – 1.0).</w:t>
      </w:r>
      <w:r w:rsidR="005D4AFF">
        <w:t xml:space="preserve">  </w:t>
      </w:r>
    </w:p>
    <w:p w:rsidR="005D4AFF" w:rsidRDefault="009D0C5B" w:rsidP="00452EF7">
      <w:pPr>
        <w:pStyle w:val="textbody"/>
        <w:rPr>
          <w:ins w:id="311" w:author="Melissa Lucash" w:date="2014-05-07T15:17:00Z"/>
          <w:i/>
        </w:rPr>
      </w:pPr>
      <w:r w:rsidRPr="009D0C5B">
        <w:rPr>
          <w:b/>
        </w:rPr>
        <w:t>User Tip</w:t>
      </w:r>
      <w:r w:rsidR="005D4AFF">
        <w:t xml:space="preserve">:  </w:t>
      </w:r>
      <w:r w:rsidR="005D4AFF" w:rsidRPr="009D0C5B">
        <w:rPr>
          <w:i/>
        </w:rPr>
        <w:t xml:space="preserve">This parameter can have </w:t>
      </w:r>
      <w:r>
        <w:rPr>
          <w:i/>
        </w:rPr>
        <w:t xml:space="preserve">large </w:t>
      </w:r>
      <w:r w:rsidR="005D4AFF" w:rsidRPr="009D0C5B">
        <w:rPr>
          <w:i/>
        </w:rPr>
        <w:t xml:space="preserve">effects.  If </w:t>
      </w:r>
      <w:r>
        <w:rPr>
          <w:i/>
        </w:rPr>
        <w:t xml:space="preserve">set </w:t>
      </w:r>
      <w:r w:rsidR="005D4AFF" w:rsidRPr="009D0C5B">
        <w:rPr>
          <w:i/>
        </w:rPr>
        <w:t xml:space="preserve">too high, a site can remain in a permanent ‘juvenile’ state and </w:t>
      </w:r>
      <w:ins w:id="312" w:author="Megan Creutzburg" w:date="2013-08-08T08:24:00Z">
        <w:r w:rsidR="006C2A14">
          <w:rPr>
            <w:i/>
          </w:rPr>
          <w:t xml:space="preserve">dead </w:t>
        </w:r>
      </w:ins>
      <w:r w:rsidR="005D4AFF" w:rsidRPr="009D0C5B">
        <w:rPr>
          <w:i/>
        </w:rPr>
        <w:t>woody biomass and SOM will increase very quickly and reach overly high levels.  If too low, the site will reach maximum biomass too quickly and SOM may actually decline.</w:t>
      </w:r>
    </w:p>
    <w:p w:rsidR="00697BDA" w:rsidRDefault="00697BDA" w:rsidP="00452EF7">
      <w:pPr>
        <w:pStyle w:val="textbody"/>
        <w:rPr>
          <w:ins w:id="313" w:author="Melissa Lucash" w:date="2014-05-07T15:02:00Z"/>
          <w:i/>
        </w:rPr>
      </w:pPr>
    </w:p>
    <w:p w:rsidR="00B543CA" w:rsidRDefault="00B543CA" w:rsidP="006F6491">
      <w:pPr>
        <w:pStyle w:val="Heading3"/>
        <w:tabs>
          <w:tab w:val="clear" w:pos="3870"/>
        </w:tabs>
        <w:ind w:left="1170" w:hanging="1170"/>
      </w:pPr>
      <w:bookmarkStart w:id="314" w:name="_Toc112490877"/>
      <w:bookmarkStart w:id="315" w:name="_Toc387241534"/>
      <w:r>
        <w:t>Mortality Curve – Shape Parameter</w:t>
      </w:r>
      <w:bookmarkEnd w:id="314"/>
      <w:bookmarkEnd w:id="315"/>
    </w:p>
    <w:p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rsidR="00697BDA" w:rsidRDefault="00697BDA" w:rsidP="00B543CA">
      <w:pPr>
        <w:pStyle w:val="textbody"/>
      </w:pPr>
    </w:p>
    <w:p w:rsidR="009A4AB0" w:rsidRPr="008D540B" w:rsidRDefault="009A4AB0">
      <w:pPr>
        <w:pStyle w:val="Heading3"/>
        <w:tabs>
          <w:tab w:val="clear" w:pos="3870"/>
        </w:tabs>
        <w:ind w:left="1170" w:hanging="1170"/>
        <w:rPr>
          <w:ins w:id="316" w:author="Melissa Lucash" w:date="2014-05-07T15:06:00Z"/>
        </w:rPr>
        <w:pPrChange w:id="317" w:author="Melissa Lucash" w:date="2014-05-07T15:48:00Z">
          <w:pPr>
            <w:pStyle w:val="textbody"/>
          </w:pPr>
        </w:pPrChange>
      </w:pPr>
      <w:bookmarkStart w:id="318" w:name="_Toc387241535"/>
      <w:r w:rsidRPr="008D540B">
        <w:t>Leaf Drop Month</w:t>
      </w:r>
      <w:bookmarkEnd w:id="318"/>
    </w:p>
    <w:p w:rsidR="00697BDA" w:rsidRDefault="008D540B" w:rsidP="00B543CA">
      <w:pPr>
        <w:pStyle w:val="textbody"/>
        <w:rPr>
          <w:ins w:id="319" w:author="Melissa Lucash" w:date="2014-05-07T15:14:00Z"/>
        </w:rPr>
      </w:pPr>
      <w:ins w:id="320" w:author="Melissa Lucash" w:date="2014-05-07T15:06:00Z">
        <w:r>
          <w:t xml:space="preserve">This parameter determines when the leaves will drop and become part of </w:t>
        </w:r>
      </w:ins>
      <w:ins w:id="321" w:author="Melissa Lucash" w:date="2014-05-07T15:07:00Z">
        <w:r>
          <w:t>the</w:t>
        </w:r>
      </w:ins>
      <w:ins w:id="322" w:author="Melissa Lucash" w:date="2014-05-07T15:06:00Z">
        <w:r>
          <w:t xml:space="preserve"> </w:t>
        </w:r>
      </w:ins>
      <w:ins w:id="323" w:author="Melissa Lucash" w:date="2014-05-07T15:07:00Z">
        <w:r>
          <w:t xml:space="preserve">litter pool.  </w:t>
        </w:r>
      </w:ins>
    </w:p>
    <w:p w:rsidR="008D540B" w:rsidRPr="00697BDA" w:rsidRDefault="00180918" w:rsidP="00B543CA">
      <w:pPr>
        <w:pStyle w:val="textbody"/>
        <w:rPr>
          <w:i/>
          <w:rPrChange w:id="324" w:author="Melissa Lucash" w:date="2014-05-07T15:14:00Z">
            <w:rPr/>
          </w:rPrChange>
        </w:rPr>
      </w:pPr>
      <w:ins w:id="325" w:author="Melissa Lucash" w:date="2014-05-07T15:29:00Z">
        <w:r>
          <w:rPr>
            <w:b/>
          </w:rPr>
          <w:t>Note</w:t>
        </w:r>
      </w:ins>
      <w:ins w:id="326" w:author="Melissa Lucash" w:date="2014-05-07T15:14:00Z">
        <w:r w:rsidR="00697BDA" w:rsidRPr="00697BDA">
          <w:rPr>
            <w:b/>
            <w:rPrChange w:id="327" w:author="Melissa Lucash" w:date="2014-05-07T15:14:00Z">
              <w:rPr/>
            </w:rPrChange>
          </w:rPr>
          <w:t>:</w:t>
        </w:r>
        <w:r w:rsidR="00697BDA">
          <w:t xml:space="preserve"> </w:t>
        </w:r>
      </w:ins>
      <w:ins w:id="328" w:author="Melissa Lucash" w:date="2014-05-07T15:07:00Z">
        <w:r w:rsidR="008D540B" w:rsidRPr="00697BDA">
          <w:rPr>
            <w:i/>
            <w:rPrChange w:id="329" w:author="Melissa Lucash" w:date="2014-05-07T15:14:00Z">
              <w:rPr/>
            </w:rPrChange>
          </w:rPr>
          <w:t xml:space="preserve">Note that LeafDropMonth=9 means that leaves will drop in </w:t>
        </w:r>
      </w:ins>
      <w:ins w:id="330" w:author="Melissa Lucash" w:date="2014-05-07T15:10:00Z">
        <w:r w:rsidR="008D540B" w:rsidRPr="00697BDA">
          <w:rPr>
            <w:i/>
            <w:rPrChange w:id="331" w:author="Melissa Lucash" w:date="2014-05-07T15:14:00Z">
              <w:rPr/>
            </w:rPrChange>
          </w:rPr>
          <w:t>August (one month offset).</w:t>
        </w:r>
      </w:ins>
    </w:p>
    <w:p w:rsidR="00970369" w:rsidRDefault="00970369" w:rsidP="006F6491">
      <w:pPr>
        <w:pStyle w:val="Heading2"/>
        <w:tabs>
          <w:tab w:val="clear" w:pos="1836"/>
        </w:tabs>
        <w:ind w:left="1170" w:hanging="1170"/>
      </w:pPr>
      <w:bookmarkStart w:id="332" w:name="_Toc387241536"/>
      <w:r>
        <w:lastRenderedPageBreak/>
        <w:t>Initial Ecoregion Parameters</w:t>
      </w:r>
      <w:bookmarkEnd w:id="332"/>
    </w:p>
    <w:p w:rsidR="009D6EDB" w:rsidRDefault="009D6EDB" w:rsidP="009D6EDB">
      <w:pPr>
        <w:pStyle w:val="textbody"/>
      </w:pPr>
      <w:r>
        <w:t xml:space="preserve">The initial ecoregion parameters allow soils to begin with some carbon and nitrogen.  However, SOM C and N at time zero will reflect the initial communities and ecoregion parameters (e.g., soil depth, field capacity, wilting point).  </w:t>
      </w:r>
    </w:p>
    <w:p w:rsidR="009D6EDB" w:rsidRDefault="009D6EDB" w:rsidP="009D6EDB">
      <w:pPr>
        <w:pStyle w:val="textbody"/>
        <w:rPr>
          <w:ins w:id="333" w:author="Melissa Lucash" w:date="2014-05-07T15:15:00Z"/>
          <w:i/>
        </w:rPr>
      </w:pPr>
      <w:r w:rsidRPr="009D6EDB">
        <w:rPr>
          <w:b/>
        </w:rPr>
        <w:t>Note</w:t>
      </w:r>
      <w:r>
        <w:t xml:space="preserve">:  </w:t>
      </w:r>
      <w:r w:rsidRPr="009D6EDB">
        <w:rPr>
          <w:i/>
        </w:rPr>
        <w:t>Dead biomass (wood, structural, and metabolic) is estimated from the growth and mortality of cohorts during initialization.</w:t>
      </w:r>
    </w:p>
    <w:p w:rsidR="00697BDA" w:rsidRPr="009D6EDB" w:rsidRDefault="00697BDA" w:rsidP="009D6EDB">
      <w:pPr>
        <w:pStyle w:val="textbody"/>
      </w:pPr>
    </w:p>
    <w:p w:rsidR="008619C9" w:rsidRDefault="008619C9" w:rsidP="006F6491">
      <w:pPr>
        <w:pStyle w:val="Heading3"/>
        <w:tabs>
          <w:tab w:val="clear" w:pos="3870"/>
        </w:tabs>
        <w:ind w:left="1170" w:hanging="1170"/>
      </w:pPr>
      <w:bookmarkStart w:id="334" w:name="_Toc387241537"/>
      <w:r>
        <w:t>Ecoregion Names</w:t>
      </w:r>
      <w:bookmarkEnd w:id="334"/>
    </w:p>
    <w:p w:rsidR="008619C9" w:rsidRDefault="008619C9" w:rsidP="008619C9">
      <w:pPr>
        <w:pStyle w:val="textbody"/>
        <w:rPr>
          <w:ins w:id="335" w:author="Melissa Lucash" w:date="2014-05-07T15:15:00Z"/>
        </w:rPr>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697BDA" w:rsidRDefault="00697BDA" w:rsidP="008619C9">
      <w:pPr>
        <w:pStyle w:val="textbody"/>
      </w:pPr>
    </w:p>
    <w:p w:rsidR="005958E7" w:rsidRDefault="00C23199" w:rsidP="006F6491">
      <w:pPr>
        <w:pStyle w:val="Heading3"/>
        <w:tabs>
          <w:tab w:val="clear" w:pos="3870"/>
        </w:tabs>
        <w:ind w:left="1170" w:hanging="1170"/>
      </w:pPr>
      <w:bookmarkStart w:id="336" w:name="_Toc387241538"/>
      <w:r>
        <w:t>SOM1</w:t>
      </w:r>
      <w:del w:id="337" w:author="Megan Creutzburg" w:date="2013-08-08T08:25:00Z">
        <w:r w:rsidDel="006C2A14">
          <w:delText xml:space="preserve"> </w:delText>
        </w:r>
      </w:del>
      <w:r>
        <w:t>–</w:t>
      </w:r>
      <w:del w:id="338" w:author="Megan Creutzburg" w:date="2013-08-08T08:25:00Z">
        <w:r w:rsidDel="006C2A14">
          <w:delText xml:space="preserve"> </w:delText>
        </w:r>
      </w:del>
      <w:r>
        <w:t>3 Carbon and Nitrogen</w:t>
      </w:r>
      <w:bookmarkEnd w:id="336"/>
    </w:p>
    <w:p w:rsidR="00C23199" w:rsidRDefault="00C23199" w:rsidP="00C23199">
      <w:pPr>
        <w:pStyle w:val="textbody"/>
        <w:rPr>
          <w:ins w:id="339" w:author="Melissa Lucash" w:date="2014-05-07T15:15:00Z"/>
        </w:rPr>
      </w:pPr>
      <w:r>
        <w:t xml:space="preserve">The initial amount of C and N in the four principle soil pools:  SOM1-surface, SOM1-soil, SOM2 and SOM3.  </w:t>
      </w:r>
      <w:bookmarkStart w:id="340" w:name="OLE_LINK1"/>
      <w:bookmarkStart w:id="341" w:name="OLE_LINK2"/>
      <w:r>
        <w:t>Units:  g m</w:t>
      </w:r>
      <w:r w:rsidRPr="00C23199">
        <w:rPr>
          <w:vertAlign w:val="superscript"/>
        </w:rPr>
        <w:t>-2</w:t>
      </w:r>
      <w:r>
        <w:t>.</w:t>
      </w:r>
      <w:bookmarkEnd w:id="340"/>
      <w:bookmarkEnd w:id="341"/>
    </w:p>
    <w:p w:rsidR="00697BDA" w:rsidRPr="00C23199" w:rsidRDefault="00697BDA" w:rsidP="00C23199">
      <w:pPr>
        <w:pStyle w:val="textbody"/>
      </w:pPr>
    </w:p>
    <w:p w:rsidR="005958E7" w:rsidRDefault="00C23199" w:rsidP="006F6491">
      <w:pPr>
        <w:pStyle w:val="Heading3"/>
        <w:tabs>
          <w:tab w:val="clear" w:pos="3870"/>
        </w:tabs>
        <w:ind w:left="1170" w:hanging="1170"/>
      </w:pPr>
      <w:bookmarkStart w:id="342" w:name="_Toc387241539"/>
      <w:r>
        <w:t>Mineral Nitrogen</w:t>
      </w:r>
      <w:bookmarkEnd w:id="342"/>
    </w:p>
    <w:p w:rsidR="00C23199" w:rsidRPr="00C23199" w:rsidRDefault="00C23199" w:rsidP="00C23199">
      <w:pPr>
        <w:pStyle w:val="textbody"/>
      </w:pPr>
      <w:r>
        <w:t>The initial amount of mineral N.  This N is available to plants for growth.  Units:  g m</w:t>
      </w:r>
      <w:r w:rsidRPr="00C23199">
        <w:rPr>
          <w:vertAlign w:val="superscript"/>
        </w:rPr>
        <w:t>-2</w:t>
      </w:r>
      <w:r>
        <w:t>.</w:t>
      </w:r>
    </w:p>
    <w:p w:rsidR="00973DDC" w:rsidRDefault="00973DDC" w:rsidP="006F6491">
      <w:pPr>
        <w:pStyle w:val="Heading2"/>
        <w:tabs>
          <w:tab w:val="clear" w:pos="1836"/>
        </w:tabs>
        <w:ind w:left="1170" w:hanging="1170"/>
      </w:pPr>
      <w:bookmarkStart w:id="343" w:name="_Toc387241540"/>
      <w:r>
        <w:t>Ecoregion Parameters</w:t>
      </w:r>
      <w:bookmarkEnd w:id="343"/>
    </w:p>
    <w:p w:rsidR="00973DDC" w:rsidRDefault="00973DDC" w:rsidP="006F6491">
      <w:pPr>
        <w:pStyle w:val="Heading3"/>
        <w:tabs>
          <w:tab w:val="clear" w:pos="3870"/>
        </w:tabs>
        <w:ind w:left="1170" w:hanging="1170"/>
      </w:pPr>
      <w:bookmarkStart w:id="344" w:name="_Toc387241541"/>
      <w:r>
        <w:t>Ecoregion</w:t>
      </w:r>
      <w:r w:rsidR="008619C9">
        <w:t xml:space="preserve"> Names</w:t>
      </w:r>
      <w:bookmarkEnd w:id="344"/>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8619C9" w:rsidRDefault="008619C9" w:rsidP="006F6491">
      <w:pPr>
        <w:pStyle w:val="Heading3"/>
        <w:tabs>
          <w:tab w:val="clear" w:pos="3870"/>
        </w:tabs>
        <w:ind w:left="1170" w:hanging="1170"/>
      </w:pPr>
      <w:bookmarkStart w:id="345" w:name="_Toc387241542"/>
      <w:r>
        <w:t>Soil Depth</w:t>
      </w:r>
      <w:bookmarkEnd w:id="345"/>
    </w:p>
    <w:p w:rsidR="00697BDA" w:rsidRDefault="005958E7" w:rsidP="005958E7">
      <w:pPr>
        <w:pStyle w:val="textbody"/>
        <w:rPr>
          <w:ins w:id="346" w:author="Melissa Lucash" w:date="2014-05-07T15:19:00Z"/>
        </w:rPr>
      </w:pPr>
      <w:r>
        <w:t>The depth of the soil simulated, cm</w:t>
      </w:r>
      <w:ins w:id="347" w:author="Melissa Lucash" w:date="2014-05-07T15:18:00Z">
        <w:r w:rsidR="00697BDA">
          <w:t xml:space="preserve">. </w:t>
        </w:r>
      </w:ins>
    </w:p>
    <w:p w:rsidR="005958E7" w:rsidRPr="005958E7" w:rsidRDefault="00697BDA" w:rsidP="005958E7">
      <w:pPr>
        <w:pStyle w:val="textbody"/>
      </w:pPr>
      <w:ins w:id="348" w:author="Melissa Lucash" w:date="2014-05-07T15:19:00Z">
        <w:r w:rsidRPr="00697BDA">
          <w:rPr>
            <w:b/>
            <w:rPrChange w:id="349" w:author="Melissa Lucash" w:date="2014-05-07T15:20:00Z">
              <w:rPr/>
            </w:rPrChange>
          </w:rPr>
          <w:t>User Tip:</w:t>
        </w:r>
      </w:ins>
      <w:ins w:id="350" w:author="Melissa Lucash" w:date="2014-05-07T15:18:00Z">
        <w:r>
          <w:t xml:space="preserve"> The depth specified here will influence other </w:t>
        </w:r>
      </w:ins>
      <w:ins w:id="351" w:author="Melissa Lucash" w:date="2014-05-07T15:19:00Z">
        <w:r>
          <w:t xml:space="preserve">ecoregion </w:t>
        </w:r>
      </w:ins>
      <w:ins w:id="352" w:author="Melissa Lucash" w:date="2014-05-07T15:18:00Z">
        <w:r>
          <w:t>parameters in the</w:t>
        </w:r>
      </w:ins>
      <w:ins w:id="353" w:author="Melissa Lucash" w:date="2014-05-07T15:19:00Z">
        <w:r>
          <w:t xml:space="preserve"> table</w:t>
        </w:r>
      </w:ins>
      <w:ins w:id="354" w:author="Melissa Lucash" w:date="2014-05-07T15:20:00Z">
        <w:r>
          <w:t xml:space="preserve"> (e.g. % sand, % clay, field capacity)</w:t>
        </w:r>
      </w:ins>
      <w:ins w:id="355" w:author="Melissa Lucash" w:date="2014-05-07T15:19:00Z">
        <w:r>
          <w:t xml:space="preserve">.  For </w:t>
        </w:r>
        <w:r>
          <w:lastRenderedPageBreak/>
          <w:t>example, if you choose a soil depth of 50cm, you might have lower % sand, than if you select a soil depth of 100cm.</w:t>
        </w:r>
      </w:ins>
      <w:del w:id="356" w:author="Melissa Lucash" w:date="2014-05-07T15:18:00Z">
        <w:r w:rsidR="005958E7" w:rsidDel="00697BDA">
          <w:delText>.</w:delText>
        </w:r>
      </w:del>
    </w:p>
    <w:p w:rsidR="008619C9" w:rsidRDefault="008619C9" w:rsidP="006F6491">
      <w:pPr>
        <w:pStyle w:val="Heading3"/>
        <w:tabs>
          <w:tab w:val="clear" w:pos="3870"/>
        </w:tabs>
        <w:ind w:left="1170" w:hanging="1170"/>
      </w:pPr>
      <w:bookmarkStart w:id="357" w:name="_Toc387241543"/>
      <w:r>
        <w:t>Percent Clay, Percent Sand</w:t>
      </w:r>
      <w:bookmarkEnd w:id="357"/>
    </w:p>
    <w:p w:rsidR="005958E7" w:rsidRPr="005958E7" w:rsidRDefault="005958E7" w:rsidP="005958E7">
      <w:pPr>
        <w:pStyle w:val="textbody"/>
      </w:pPr>
      <w:r>
        <w:t>Units:  fraction of soil (0.0 – 1.0).</w:t>
      </w:r>
    </w:p>
    <w:p w:rsidR="008619C9" w:rsidRDefault="008619C9" w:rsidP="006F6491">
      <w:pPr>
        <w:pStyle w:val="Heading3"/>
        <w:tabs>
          <w:tab w:val="clear" w:pos="3870"/>
        </w:tabs>
        <w:ind w:left="1170" w:hanging="1170"/>
      </w:pPr>
      <w:bookmarkStart w:id="358" w:name="_Toc387241544"/>
      <w:r>
        <w:t>Field Capacity, Wilting Point</w:t>
      </w:r>
      <w:bookmarkEnd w:id="358"/>
    </w:p>
    <w:p w:rsidR="005958E7" w:rsidRPr="005958E7" w:rsidRDefault="00697BDA" w:rsidP="005958E7">
      <w:pPr>
        <w:pStyle w:val="textbody"/>
      </w:pPr>
      <w:ins w:id="359" w:author="Melissa Lucash" w:date="2014-05-07T15:22:00Z">
        <w:r>
          <w:t>Field capacity and wilting point expressed as a f</w:t>
        </w:r>
      </w:ins>
      <w:del w:id="360" w:author="Melissa Lucash" w:date="2014-05-07T15:22:00Z">
        <w:r w:rsidR="005958E7" w:rsidDel="00697BDA">
          <w:delText>F</w:delText>
        </w:r>
      </w:del>
      <w:r w:rsidR="005958E7">
        <w:t xml:space="preserve">raction of the soil depth.  </w:t>
      </w:r>
      <w:ins w:id="361" w:author="Melissa Lucash" w:date="2014-05-07T15:22:00Z">
        <w:r>
          <w:t>In the model, f</w:t>
        </w:r>
      </w:ins>
      <w:del w:id="362" w:author="Melissa Lucash" w:date="2014-05-07T15:22:00Z">
        <w:r w:rsidR="005958E7" w:rsidDel="00697BDA">
          <w:delText>F</w:delText>
        </w:r>
      </w:del>
      <w:r w:rsidR="005958E7">
        <w:t>ield capacity and wilting point are calculated as this fraction multiplied by soil depth.</w:t>
      </w:r>
    </w:p>
    <w:p w:rsidR="008619C9" w:rsidRDefault="008619C9" w:rsidP="006F6491">
      <w:pPr>
        <w:pStyle w:val="Heading3"/>
        <w:tabs>
          <w:tab w:val="clear" w:pos="3870"/>
        </w:tabs>
        <w:ind w:left="1170" w:hanging="1170"/>
      </w:pPr>
      <w:bookmarkStart w:id="363" w:name="_Toc387241545"/>
      <w:r>
        <w:t>Storm Flow Fraction, Base Flow Fraction, Drain</w:t>
      </w:r>
      <w:bookmarkEnd w:id="363"/>
    </w:p>
    <w:p w:rsidR="006B5CC8" w:rsidRDefault="003836A9" w:rsidP="006F6491">
      <w:pPr>
        <w:spacing w:after="120"/>
        <w:ind w:left="1152" w:right="1008"/>
        <w:rPr>
          <w:ins w:id="364" w:author="Megan Creutzburg" w:date="2013-08-08T09:13:00Z"/>
        </w:rPr>
      </w:pPr>
      <w:r>
        <w:t>Determines</w:t>
      </w:r>
      <w:r w:rsidR="001B749F">
        <w:t xml:space="preserve"> the amount of </w:t>
      </w:r>
      <w:r>
        <w:t xml:space="preserve">water runoff and leaching.  </w:t>
      </w:r>
      <w:r w:rsidR="001B749F">
        <w:t>This affects the amount of N leaching (N</w:t>
      </w:r>
      <w:r w:rsidR="009E5A53">
        <w:t xml:space="preserve"> </w:t>
      </w:r>
      <w:r w:rsidR="001B749F">
        <w:t xml:space="preserve">loss) which, in turn, affects the amount of mineral N.  </w:t>
      </w:r>
      <w:del w:id="365" w:author="Megan Creutzburg" w:date="2013-08-08T09:10:00Z">
        <w:r w:rsidDel="006B5CC8">
          <w:delText>For definitions, see</w:delText>
        </w:r>
      </w:del>
      <w:ins w:id="366" w:author="Megan Creutzburg" w:date="2013-08-08T09:10:00Z">
        <w:r w:rsidR="006B5CC8">
          <w:t>From</w:t>
        </w:r>
      </w:ins>
      <w:r>
        <w:t xml:space="preserve"> the Century 4.5 </w:t>
      </w:r>
      <w:del w:id="367" w:author="Megan Creutzburg" w:date="2013-08-08T09:11:00Z">
        <w:r w:rsidR="001A72DD" w:rsidDel="006B5CC8">
          <w:delText xml:space="preserve">on-line </w:delText>
        </w:r>
      </w:del>
      <w:r w:rsidR="001A72DD">
        <w:t>manual</w:t>
      </w:r>
      <w:r>
        <w:t xml:space="preserve"> (</w:t>
      </w:r>
      <w:r w:rsidR="001A72DD" w:rsidRPr="001A72DD">
        <w:t>http://www.nrel.colostate.edu/projects/century/manual4/man96.html</w:t>
      </w:r>
      <w:del w:id="368" w:author="Megan Creutzburg" w:date="2013-08-08T09:11:00Z">
        <w:r w:rsidDel="006B5CC8">
          <w:delText>).</w:delText>
        </w:r>
      </w:del>
      <w:ins w:id="369" w:author="Megan Creutzburg" w:date="2013-08-08T09:11:00Z">
        <w:r w:rsidR="006B5CC8">
          <w:t xml:space="preserve">): </w:t>
        </w:r>
      </w:ins>
      <w:bookmarkStart w:id="370" w:name="DRAIN"/>
    </w:p>
    <w:p w:rsidR="006B5CC8" w:rsidRPr="006B5CC8" w:rsidRDefault="006B5CC8">
      <w:pPr>
        <w:numPr>
          <w:ilvl w:val="0"/>
          <w:numId w:val="2"/>
        </w:numPr>
        <w:tabs>
          <w:tab w:val="clear" w:pos="1872"/>
          <w:tab w:val="num" w:pos="1512"/>
        </w:tabs>
        <w:rPr>
          <w:ins w:id="371" w:author="Megan Creutzburg" w:date="2013-08-08T09:11:00Z"/>
          <w:rPrChange w:id="372" w:author="Megan Creutzburg" w:date="2013-08-08T09:13:00Z">
            <w:rPr>
              <w:ins w:id="373" w:author="Megan Creutzburg" w:date="2013-08-08T09:11:00Z"/>
              <w:rFonts w:asciiTheme="minorHAnsi" w:hAnsiTheme="minorHAnsi" w:cs="Arial"/>
              <w:sz w:val="22"/>
              <w:szCs w:val="22"/>
            </w:rPr>
          </w:rPrChange>
        </w:rPr>
        <w:pPrChange w:id="374" w:author="Megan Creutzburg" w:date="2013-08-08T09:13:00Z">
          <w:pPr>
            <w:pStyle w:val="HTMLPreformatted"/>
            <w:numPr>
              <w:numId w:val="9"/>
            </w:numPr>
            <w:ind w:left="1512" w:hanging="360"/>
          </w:pPr>
        </w:pPrChange>
      </w:pPr>
      <w:ins w:id="375" w:author="Megan Creutzburg" w:date="2013-08-08T09:11:00Z">
        <w:r w:rsidRPr="006B5CC8">
          <w:rPr>
            <w:rPrChange w:id="376" w:author="Megan Creutzburg" w:date="2013-08-08T09:13:00Z">
              <w:rPr>
                <w:rFonts w:asciiTheme="minorHAnsi" w:hAnsiTheme="minorHAnsi" w:cs="Arial"/>
                <w:sz w:val="22"/>
                <w:szCs w:val="22"/>
              </w:rPr>
            </w:rPrChange>
          </w:rPr>
          <w:t>drain</w:t>
        </w:r>
        <w:bookmarkEnd w:id="370"/>
        <w:r w:rsidRPr="006B5CC8">
          <w:rPr>
            <w:rPrChange w:id="377" w:author="Megan Creutzburg" w:date="2013-08-08T09:13:00Z">
              <w:rPr>
                <w:rFonts w:asciiTheme="minorHAnsi" w:hAnsiTheme="minorHAnsi" w:cs="Arial"/>
                <w:sz w:val="22"/>
                <w:szCs w:val="22"/>
              </w:rPr>
            </w:rPrChange>
          </w:rPr>
          <w:t xml:space="preserve"> - the fraction of excess water lost by drainage.  The soil drainage factor allows a soil to have differing degrees of wetness (e.g., </w:t>
        </w:r>
        <w:r w:rsidRPr="006B5CC8">
          <w:rPr>
            <w:rPrChange w:id="378" w:author="Megan Creutzburg" w:date="2013-08-08T09:13:00Z">
              <w:rPr>
                <w:rFonts w:asciiTheme="minorHAnsi" w:hAnsiTheme="minorHAnsi" w:cs="Arial"/>
                <w:sz w:val="22"/>
                <w:szCs w:val="22"/>
              </w:rPr>
            </w:rPrChange>
          </w:rPr>
          <w:fldChar w:fldCharType="begin"/>
        </w:r>
        <w:r w:rsidRPr="006B5CC8">
          <w:rPr>
            <w:rPrChange w:id="379" w:author="Megan Creutzburg" w:date="2013-08-08T09:13:00Z">
              <w:rPr>
                <w:rFonts w:asciiTheme="minorHAnsi" w:hAnsiTheme="minorHAnsi" w:cs="Arial"/>
                <w:sz w:val="22"/>
                <w:szCs w:val="22"/>
              </w:rPr>
            </w:rPrChange>
          </w:rPr>
          <w:instrText xml:space="preserve"> HYPERLINK "http://www.nrel.colostate.edu/projects/century/manual4/man96.html" \l "DRAIN" </w:instrText>
        </w:r>
        <w:r w:rsidRPr="006B5CC8">
          <w:rPr>
            <w:rPrChange w:id="380" w:author="Megan Creutzburg" w:date="2013-08-08T09:13:00Z">
              <w:rPr>
                <w:rFonts w:asciiTheme="minorHAnsi" w:hAnsiTheme="minorHAnsi" w:cs="Arial"/>
                <w:sz w:val="22"/>
                <w:szCs w:val="22"/>
              </w:rPr>
            </w:rPrChange>
          </w:rPr>
          <w:fldChar w:fldCharType="separate"/>
        </w:r>
        <w:r w:rsidRPr="006B5CC8">
          <w:rPr>
            <w:rPrChange w:id="381" w:author="Megan Creutzburg" w:date="2013-08-08T09:13:00Z">
              <w:rPr>
                <w:rFonts w:asciiTheme="minorHAnsi" w:hAnsiTheme="minorHAnsi" w:cs="Arial"/>
                <w:sz w:val="22"/>
                <w:szCs w:val="22"/>
              </w:rPr>
            </w:rPrChange>
          </w:rPr>
          <w:t>DRAIN</w:t>
        </w:r>
        <w:r w:rsidRPr="006B5CC8">
          <w:rPr>
            <w:rPrChange w:id="382" w:author="Megan Creutzburg" w:date="2013-08-08T09:13:00Z">
              <w:rPr>
                <w:rFonts w:asciiTheme="minorHAnsi" w:hAnsiTheme="minorHAnsi" w:cs="Arial"/>
                <w:sz w:val="22"/>
                <w:szCs w:val="22"/>
              </w:rPr>
            </w:rPrChange>
          </w:rPr>
          <w:fldChar w:fldCharType="end"/>
        </w:r>
        <w:r w:rsidRPr="006B5CC8">
          <w:rPr>
            <w:rPrChange w:id="383" w:author="Megan Creutzburg" w:date="2013-08-08T09:13:00Z">
              <w:rPr>
                <w:rFonts w:asciiTheme="minorHAnsi" w:hAnsiTheme="minorHAnsi" w:cs="Arial"/>
                <w:sz w:val="22"/>
                <w:szCs w:val="22"/>
              </w:rPr>
            </w:rPrChange>
          </w:rPr>
          <w:t xml:space="preserve">=1 for well drained sandy soils and </w:t>
        </w:r>
        <w:r w:rsidRPr="006B5CC8">
          <w:rPr>
            <w:rPrChange w:id="384" w:author="Megan Creutzburg" w:date="2013-08-08T09:13:00Z">
              <w:rPr>
                <w:rFonts w:asciiTheme="minorHAnsi" w:hAnsiTheme="minorHAnsi" w:cs="Arial"/>
                <w:sz w:val="22"/>
                <w:szCs w:val="22"/>
              </w:rPr>
            </w:rPrChange>
          </w:rPr>
          <w:fldChar w:fldCharType="begin"/>
        </w:r>
        <w:r w:rsidRPr="006B5CC8">
          <w:rPr>
            <w:rPrChange w:id="385" w:author="Megan Creutzburg" w:date="2013-08-08T09:13:00Z">
              <w:rPr>
                <w:rFonts w:asciiTheme="minorHAnsi" w:hAnsiTheme="minorHAnsi" w:cs="Arial"/>
                <w:sz w:val="22"/>
                <w:szCs w:val="22"/>
              </w:rPr>
            </w:rPrChange>
          </w:rPr>
          <w:instrText xml:space="preserve"> HYPERLINK "http://www.nrel.colostate.edu/projects/century/manual4/man96.html" \l "DRAIN" </w:instrText>
        </w:r>
        <w:r w:rsidRPr="006B5CC8">
          <w:rPr>
            <w:rPrChange w:id="386" w:author="Megan Creutzburg" w:date="2013-08-08T09:13:00Z">
              <w:rPr>
                <w:rFonts w:asciiTheme="minorHAnsi" w:hAnsiTheme="minorHAnsi" w:cs="Arial"/>
                <w:sz w:val="22"/>
                <w:szCs w:val="22"/>
              </w:rPr>
            </w:rPrChange>
          </w:rPr>
          <w:fldChar w:fldCharType="separate"/>
        </w:r>
        <w:r w:rsidRPr="006B5CC8">
          <w:rPr>
            <w:rPrChange w:id="387" w:author="Megan Creutzburg" w:date="2013-08-08T09:13:00Z">
              <w:rPr>
                <w:rFonts w:asciiTheme="minorHAnsi" w:hAnsiTheme="minorHAnsi" w:cs="Arial"/>
                <w:sz w:val="22"/>
                <w:szCs w:val="22"/>
              </w:rPr>
            </w:rPrChange>
          </w:rPr>
          <w:t>DRAIN</w:t>
        </w:r>
        <w:r w:rsidRPr="006B5CC8">
          <w:rPr>
            <w:rPrChange w:id="388" w:author="Megan Creutzburg" w:date="2013-08-08T09:13:00Z">
              <w:rPr>
                <w:rFonts w:asciiTheme="minorHAnsi" w:hAnsiTheme="minorHAnsi" w:cs="Arial"/>
                <w:sz w:val="22"/>
                <w:szCs w:val="22"/>
              </w:rPr>
            </w:rPrChange>
          </w:rPr>
          <w:fldChar w:fldCharType="end"/>
        </w:r>
        <w:r w:rsidRPr="006B5CC8">
          <w:rPr>
            <w:rPrChange w:id="389" w:author="Megan Creutzburg" w:date="2013-08-08T09:13:00Z">
              <w:rPr>
                <w:rFonts w:asciiTheme="minorHAnsi" w:hAnsiTheme="minorHAnsi" w:cs="Arial"/>
                <w:sz w:val="22"/>
                <w:szCs w:val="22"/>
              </w:rPr>
            </w:rPrChange>
          </w:rPr>
          <w:t>=0 for a poorly drained clay soil).</w:t>
        </w:r>
      </w:ins>
    </w:p>
    <w:p w:rsidR="006B5CC8" w:rsidRPr="006B5CC8" w:rsidRDefault="006B5CC8">
      <w:pPr>
        <w:numPr>
          <w:ilvl w:val="0"/>
          <w:numId w:val="2"/>
        </w:numPr>
        <w:tabs>
          <w:tab w:val="clear" w:pos="1872"/>
          <w:tab w:val="num" w:pos="1512"/>
        </w:tabs>
        <w:rPr>
          <w:ins w:id="390" w:author="Megan Creutzburg" w:date="2013-08-08T09:12:00Z"/>
          <w:rPrChange w:id="391" w:author="Megan Creutzburg" w:date="2013-08-08T09:13:00Z">
            <w:rPr>
              <w:ins w:id="392" w:author="Megan Creutzburg" w:date="2013-08-08T09:12:00Z"/>
              <w:rFonts w:asciiTheme="minorHAnsi" w:hAnsiTheme="minorHAnsi" w:cs="Arial"/>
              <w:sz w:val="22"/>
              <w:szCs w:val="22"/>
            </w:rPr>
          </w:rPrChange>
        </w:rPr>
        <w:pPrChange w:id="393" w:author="Megan Creutzburg" w:date="2013-08-08T09:14:00Z">
          <w:pPr>
            <w:pStyle w:val="HTMLPreformatted"/>
            <w:numPr>
              <w:numId w:val="9"/>
            </w:numPr>
            <w:ind w:left="1512" w:hanging="360"/>
          </w:pPr>
        </w:pPrChange>
      </w:pPr>
      <w:bookmarkStart w:id="394" w:name="BASEF"/>
      <w:ins w:id="395" w:author="Megan Creutzburg" w:date="2013-08-08T09:11:00Z">
        <w:r w:rsidRPr="006B5CC8">
          <w:rPr>
            <w:rPrChange w:id="396" w:author="Megan Creutzburg" w:date="2013-08-08T09:13:00Z">
              <w:rPr>
                <w:rFonts w:asciiTheme="minorHAnsi" w:hAnsiTheme="minorHAnsi" w:cs="Arial"/>
                <w:sz w:val="22"/>
                <w:szCs w:val="22"/>
              </w:rPr>
            </w:rPrChange>
          </w:rPr>
          <w:t>basef</w:t>
        </w:r>
        <w:bookmarkEnd w:id="394"/>
        <w:r w:rsidRPr="006B5CC8">
          <w:rPr>
            <w:rPrChange w:id="397" w:author="Megan Creutzburg" w:date="2013-08-08T09:13:00Z">
              <w:rPr>
                <w:rFonts w:asciiTheme="minorHAnsi" w:hAnsiTheme="minorHAnsi" w:cs="Arial"/>
                <w:sz w:val="22"/>
                <w:szCs w:val="22"/>
              </w:rPr>
            </w:rPrChange>
          </w:rPr>
          <w:t xml:space="preserve"> - </w:t>
        </w:r>
      </w:ins>
      <w:bookmarkStart w:id="398" w:name="STORMF"/>
      <w:ins w:id="399" w:author="Megan Creutzburg" w:date="2013-08-08T09:14:00Z">
        <w:r w:rsidRPr="006B5CC8">
          <w:rPr>
            <w:rPrChange w:id="400" w:author="Megan Creutzburg" w:date="2013-08-08T09:14:00Z">
              <w:rPr>
                <w:rFonts w:asciiTheme="minorHAnsi" w:hAnsiTheme="minorHAnsi" w:cs="Arial"/>
                <w:sz w:val="22"/>
                <w:szCs w:val="22"/>
              </w:rPr>
            </w:rPrChange>
          </w:rPr>
          <w:t xml:space="preserve">fraction per month of subsoil </w:t>
        </w:r>
        <w:r>
          <w:t>water</w:t>
        </w:r>
        <w:r w:rsidRPr="006B5CC8">
          <w:rPr>
            <w:rPrChange w:id="401" w:author="Megan Creutzburg" w:date="2013-08-08T09:14:00Z">
              <w:rPr>
                <w:rFonts w:asciiTheme="minorHAnsi" w:hAnsiTheme="minorHAnsi" w:cs="Arial"/>
                <w:sz w:val="22"/>
                <w:szCs w:val="22"/>
              </w:rPr>
            </w:rPrChange>
          </w:rPr>
          <w:t xml:space="preserve"> going into stream flow</w:t>
        </w:r>
      </w:ins>
    </w:p>
    <w:p w:rsidR="006B5CC8" w:rsidRDefault="006B5CC8">
      <w:pPr>
        <w:numPr>
          <w:ilvl w:val="0"/>
          <w:numId w:val="2"/>
        </w:numPr>
        <w:tabs>
          <w:tab w:val="clear" w:pos="1872"/>
          <w:tab w:val="num" w:pos="1512"/>
        </w:tabs>
        <w:rPr>
          <w:ins w:id="402" w:author="Melissa Lucash" w:date="2014-05-07T15:22:00Z"/>
        </w:rPr>
        <w:pPrChange w:id="403" w:author="Megan Creutzburg" w:date="2013-08-08T09:14:00Z">
          <w:pPr>
            <w:pStyle w:val="HTMLPreformatted"/>
            <w:numPr>
              <w:numId w:val="9"/>
            </w:numPr>
            <w:ind w:left="1512" w:hanging="360"/>
          </w:pPr>
        </w:pPrChange>
      </w:pPr>
      <w:ins w:id="404" w:author="Megan Creutzburg" w:date="2013-08-08T09:11:00Z">
        <w:r w:rsidRPr="006B5CC8">
          <w:rPr>
            <w:rPrChange w:id="405" w:author="Megan Creutzburg" w:date="2013-08-08T09:13:00Z">
              <w:rPr>
                <w:rFonts w:asciiTheme="minorHAnsi" w:hAnsiTheme="minorHAnsi" w:cs="Arial"/>
                <w:sz w:val="22"/>
                <w:szCs w:val="22"/>
              </w:rPr>
            </w:rPrChange>
          </w:rPr>
          <w:t>stormf</w:t>
        </w:r>
        <w:bookmarkEnd w:id="398"/>
        <w:r w:rsidRPr="006B5CC8">
          <w:rPr>
            <w:rPrChange w:id="406" w:author="Megan Creutzburg" w:date="2013-08-08T09:13:00Z">
              <w:rPr>
                <w:rFonts w:asciiTheme="minorHAnsi" w:hAnsiTheme="minorHAnsi" w:cs="Arial"/>
                <w:sz w:val="22"/>
                <w:szCs w:val="22"/>
              </w:rPr>
            </w:rPrChange>
          </w:rPr>
          <w:t xml:space="preserve"> - </w:t>
        </w:r>
      </w:ins>
      <w:ins w:id="407" w:author="Megan Creutzburg" w:date="2013-08-08T09:12:00Z">
        <w:r w:rsidRPr="006B5CC8">
          <w:rPr>
            <w:rPrChange w:id="408" w:author="Megan Creutzburg" w:date="2013-08-08T09:13:00Z">
              <w:rPr>
                <w:rFonts w:asciiTheme="minorHAnsi" w:hAnsiTheme="minorHAnsi" w:cs="Arial"/>
                <w:sz w:val="22"/>
                <w:szCs w:val="22"/>
              </w:rPr>
            </w:rPrChange>
          </w:rPr>
          <w:t>the fraction of the soil water content lost as fast stream flow</w:t>
        </w:r>
      </w:ins>
    </w:p>
    <w:p w:rsidR="00697BDA" w:rsidRPr="003836A9" w:rsidRDefault="00697BDA" w:rsidP="006F6491">
      <w:pPr>
        <w:ind w:left="1512"/>
      </w:pPr>
    </w:p>
    <w:p w:rsidR="008619C9" w:rsidRDefault="008619C9" w:rsidP="006F6491">
      <w:pPr>
        <w:pStyle w:val="Heading3"/>
        <w:tabs>
          <w:tab w:val="clear" w:pos="3870"/>
        </w:tabs>
        <w:ind w:left="1170" w:hanging="1170"/>
      </w:pPr>
      <w:bookmarkStart w:id="409" w:name="_Toc387241546"/>
      <w:r>
        <w:t xml:space="preserve">Nitrogen </w:t>
      </w:r>
      <w:r w:rsidR="00B7169F">
        <w:t xml:space="preserve">Inputs- </w:t>
      </w:r>
      <w:r>
        <w:t>Slope, Intercept</w:t>
      </w:r>
      <w:bookmarkEnd w:id="409"/>
    </w:p>
    <w:p w:rsidR="00180918" w:rsidRDefault="00C63F5E" w:rsidP="00C63F5E">
      <w:pPr>
        <w:pStyle w:val="textbody"/>
        <w:rPr>
          <w:ins w:id="410" w:author="Melissa Lucash" w:date="2014-05-07T15:28:00Z"/>
        </w:rPr>
      </w:pPr>
      <w:r>
        <w:t xml:space="preserve">Determines </w:t>
      </w:r>
      <w:ins w:id="411" w:author="Melissa Lucash" w:date="2014-05-07T15:23:00Z">
        <w:r w:rsidR="00180918">
          <w:t>N deposition rates</w:t>
        </w:r>
      </w:ins>
      <w:del w:id="412" w:author="Melissa Lucash" w:date="2014-05-07T15:23:00Z">
        <w:r w:rsidR="004D1669" w:rsidDel="00180918">
          <w:delText xml:space="preserve">monthly </w:delText>
        </w:r>
        <w:r w:rsidDel="00180918">
          <w:delText xml:space="preserve">N </w:delText>
        </w:r>
        <w:r w:rsidR="004D1669" w:rsidDel="00180918">
          <w:delText>inputs</w:delText>
        </w:r>
      </w:del>
      <w:r w:rsidR="004D1669">
        <w:t xml:space="preserve"> (both </w:t>
      </w:r>
      <w:ins w:id="413" w:author="Melissa Lucash" w:date="2014-05-07T15:23:00Z">
        <w:r w:rsidR="00180918">
          <w:t xml:space="preserve">wet and dry </w:t>
        </w:r>
      </w:ins>
      <w:r>
        <w:t>deposition</w:t>
      </w:r>
      <w:del w:id="414" w:author="Melissa Lucash" w:date="2014-05-07T15:23:00Z">
        <w:r w:rsidDel="00180918">
          <w:delText xml:space="preserve"> </w:delText>
        </w:r>
        <w:r w:rsidR="004D1669" w:rsidDel="00180918">
          <w:delText xml:space="preserve">and biological </w:delText>
        </w:r>
        <w:r w:rsidR="00B7169F" w:rsidDel="00180918">
          <w:delText>fixation</w:delText>
        </w:r>
      </w:del>
      <w:r w:rsidR="004D1669">
        <w:t>)</w:t>
      </w:r>
      <w:ins w:id="415" w:author="Melissa Lucash" w:date="2014-05-07T15:29:00Z">
        <w:r w:rsidR="00180918">
          <w:t xml:space="preserve"> using simple regression:</w:t>
        </w:r>
      </w:ins>
      <w:del w:id="416" w:author="Melissa Lucash" w:date="2014-05-07T15:23:00Z">
        <w:r w:rsidR="00B7169F" w:rsidDel="00180918">
          <w:delText xml:space="preserve"> </w:delText>
        </w:r>
        <w:r w:rsidDel="00180918">
          <w:delText>rates as a function of precipitation</w:delText>
        </w:r>
      </w:del>
      <w:del w:id="417" w:author="Melissa Lucash" w:date="2014-05-07T15:29:00Z">
        <w:r w:rsidDel="00180918">
          <w:delText>.</w:delText>
        </w:r>
      </w:del>
      <w:ins w:id="418" w:author="Melissa Lucash" w:date="2014-05-07T15:27:00Z">
        <w:r w:rsidR="00180918">
          <w:t xml:space="preserve"> </w:t>
        </w:r>
      </w:ins>
    </w:p>
    <w:p w:rsidR="00180918" w:rsidRPr="00C63F5E" w:rsidRDefault="00180918" w:rsidP="00180918">
      <w:pPr>
        <w:pStyle w:val="textbody"/>
        <w:rPr>
          <w:ins w:id="419" w:author="Melissa Lucash" w:date="2014-05-07T15:28:00Z"/>
        </w:rPr>
      </w:pPr>
      <w:ins w:id="420" w:author="Melissa Lucash" w:date="2014-05-07T15:28:00Z">
        <w:r>
          <w:t xml:space="preserve">Total N deposition = </w:t>
        </w:r>
      </w:ins>
      <w:ins w:id="421" w:author="Melissa Lucash" w:date="2014-05-07T15:29:00Z">
        <w:r>
          <w:t>(</w:t>
        </w:r>
      </w:ins>
      <w:ins w:id="422" w:author="Melissa Lucash" w:date="2014-05-07T15:28:00Z">
        <w:r>
          <w:t>AtmosNslope*precipitation) + A</w:t>
        </w:r>
      </w:ins>
      <w:ins w:id="423" w:author="Melissa Lucash" w:date="2014-05-07T15:30:00Z">
        <w:r>
          <w:t>t</w:t>
        </w:r>
      </w:ins>
      <w:ins w:id="424" w:author="Melissa Lucash" w:date="2014-05-07T15:28:00Z">
        <w:r>
          <w:t>mosNinter</w:t>
        </w:r>
      </w:ins>
    </w:p>
    <w:p w:rsidR="00180918" w:rsidRDefault="00180918" w:rsidP="00C63F5E">
      <w:pPr>
        <w:pStyle w:val="textbody"/>
        <w:rPr>
          <w:ins w:id="425" w:author="Melissa Lucash" w:date="2014-05-07T15:29:00Z"/>
        </w:rPr>
      </w:pPr>
      <w:ins w:id="426" w:author="Melissa Lucash" w:date="2014-05-07T15:27:00Z">
        <w:r>
          <w:t xml:space="preserve">The </w:t>
        </w:r>
      </w:ins>
      <w:del w:id="427" w:author="Melissa Lucash" w:date="2014-05-07T15:27:00Z">
        <w:r w:rsidR="00C63F5E" w:rsidDel="00180918">
          <w:delText xml:space="preserve"> </w:delText>
        </w:r>
      </w:del>
      <w:ins w:id="428" w:author="Melissa Lucash" w:date="2014-05-07T15:27:00Z">
        <w:r>
          <w:t>Atmos</w:t>
        </w:r>
        <w:r w:rsidRPr="00180918">
          <w:t>Nslope parameter controls how the amount of wet deposition, i.e. how much N is deposited during rain events, with higher slopes generating more N deposition.  Dry deposition is controll</w:t>
        </w:r>
        <w:r>
          <w:t>ed by the N intercept parameter</w:t>
        </w:r>
      </w:ins>
      <w:ins w:id="429" w:author="Melissa Lucash" w:date="2014-05-07T15:28:00Z">
        <w:r>
          <w:t>,</w:t>
        </w:r>
      </w:ins>
      <w:ins w:id="430" w:author="Melissa Lucash" w:date="2014-05-07T15:27:00Z">
        <w:r w:rsidRPr="00180918">
          <w:t xml:space="preserve"> which is constant </w:t>
        </w:r>
        <w:r>
          <w:t xml:space="preserve">and </w:t>
        </w:r>
      </w:ins>
      <w:ins w:id="431" w:author="Melissa Lucash" w:date="2014-05-07T15:30:00Z">
        <w:r>
          <w:t xml:space="preserve">is </w:t>
        </w:r>
      </w:ins>
      <w:ins w:id="432" w:author="Melissa Lucash" w:date="2014-05-07T15:27:00Z">
        <w:r>
          <w:t>not a function of precipita</w:t>
        </w:r>
        <w:r w:rsidRPr="00180918">
          <w:t>tion.</w:t>
        </w:r>
      </w:ins>
    </w:p>
    <w:p w:rsidR="00180918" w:rsidRPr="002F79C3" w:rsidRDefault="00180918" w:rsidP="00180918">
      <w:pPr>
        <w:pStyle w:val="textbody"/>
        <w:rPr>
          <w:ins w:id="433" w:author="Melissa Lucash" w:date="2014-05-07T15:29:00Z"/>
          <w:i/>
        </w:rPr>
      </w:pPr>
      <w:ins w:id="434" w:author="Melissa Lucash" w:date="2014-05-07T15:29:00Z">
        <w:r>
          <w:rPr>
            <w:b/>
          </w:rPr>
          <w:t>User Tip</w:t>
        </w:r>
        <w:r w:rsidRPr="002F79C3">
          <w:rPr>
            <w:b/>
          </w:rPr>
          <w:t>:</w:t>
        </w:r>
        <w:r>
          <w:t xml:space="preserve"> </w:t>
        </w:r>
      </w:ins>
      <w:ins w:id="435" w:author="Melissa Lucash" w:date="2014-05-07T15:30:00Z">
        <w:r>
          <w:rPr>
            <w:i/>
          </w:rPr>
          <w:t>Adjust the slope and intercept until the monthly or annual N deposition in the century-succession-monthly-log.csv is similar to literature values.</w:t>
        </w:r>
      </w:ins>
    </w:p>
    <w:p w:rsidR="00180918" w:rsidRDefault="00180918" w:rsidP="00C63F5E">
      <w:pPr>
        <w:pStyle w:val="textbody"/>
        <w:rPr>
          <w:ins w:id="436" w:author="Melissa Lucash" w:date="2014-05-07T15:28:00Z"/>
        </w:rPr>
      </w:pPr>
    </w:p>
    <w:p w:rsidR="00C63F5E" w:rsidRPr="00C63F5E" w:rsidDel="00180918" w:rsidRDefault="00C63F5E" w:rsidP="00C63F5E">
      <w:pPr>
        <w:pStyle w:val="textbody"/>
        <w:rPr>
          <w:del w:id="437" w:author="Melissa Lucash" w:date="2014-05-07T15:28:00Z"/>
        </w:rPr>
      </w:pPr>
      <w:del w:id="438" w:author="Melissa Lucash" w:date="2014-05-07T15:23:00Z">
        <w:r w:rsidDel="00180918">
          <w:lastRenderedPageBreak/>
          <w:delText xml:space="preserve"> </w:delText>
        </w:r>
      </w:del>
    </w:p>
    <w:p w:rsidR="008619C9" w:rsidRDefault="008619C9" w:rsidP="006F6491">
      <w:pPr>
        <w:pStyle w:val="Heading3"/>
        <w:tabs>
          <w:tab w:val="clear" w:pos="3870"/>
        </w:tabs>
        <w:ind w:left="1170" w:hanging="1170"/>
        <w:rPr>
          <w:ins w:id="439" w:author="Melissa Lucash" w:date="2014-05-07T15:23:00Z"/>
        </w:rPr>
      </w:pPr>
      <w:bookmarkStart w:id="440" w:name="_Toc387241547"/>
      <w:r>
        <w:t>Latitude</w:t>
      </w:r>
      <w:bookmarkEnd w:id="440"/>
    </w:p>
    <w:p w:rsidR="00180918" w:rsidRPr="00180918" w:rsidRDefault="00072ECA">
      <w:pPr>
        <w:pStyle w:val="textbody"/>
        <w:pPrChange w:id="441" w:author="Melissa Lucash" w:date="2014-05-07T15:23:00Z">
          <w:pPr>
            <w:pStyle w:val="Heading3"/>
          </w:pPr>
        </w:pPrChange>
      </w:pPr>
      <w:ins w:id="442" w:author="Melissa Lucash" w:date="2014-05-07T15:48:00Z">
        <w:r>
          <w:t>The latitude of the study site (</w:t>
        </w:r>
      </w:ins>
      <w:ins w:id="443" w:author="Melissa Lucash" w:date="2014-05-07T15:49:00Z">
        <w:r>
          <w:t>°</w:t>
        </w:r>
      </w:ins>
      <w:ins w:id="444" w:author="Melissa Lucash" w:date="2014-05-07T15:48:00Z">
        <w:r>
          <w:t>)</w:t>
        </w:r>
      </w:ins>
    </w:p>
    <w:p w:rsidR="004D1913" w:rsidRPr="004D1913" w:rsidRDefault="004D1913" w:rsidP="006F6491">
      <w:pPr>
        <w:pStyle w:val="Heading3"/>
        <w:tabs>
          <w:tab w:val="clear" w:pos="3870"/>
        </w:tabs>
        <w:ind w:left="1170" w:hanging="1170"/>
      </w:pPr>
      <w:bookmarkStart w:id="445" w:name="_Toc387241548"/>
      <w:r w:rsidRPr="004D1913">
        <w:t>Decay Rate</w:t>
      </w:r>
      <w:r w:rsidR="002449FC">
        <w:t>s</w:t>
      </w:r>
      <w:r w:rsidRPr="004D1913">
        <w:t xml:space="preserve"> of</w:t>
      </w:r>
      <w:r w:rsidR="002449FC">
        <w:t xml:space="preserve"> SOM1 surface, SOM1 soil,</w:t>
      </w:r>
      <w:r w:rsidRPr="004D1913">
        <w:t xml:space="preserve"> SOM2 and SOM3</w:t>
      </w:r>
      <w:bookmarkEnd w:id="445"/>
    </w:p>
    <w:p w:rsidR="004D1913" w:rsidRDefault="00A307FE" w:rsidP="004D1913">
      <w:pPr>
        <w:pStyle w:val="textbody"/>
      </w:pPr>
      <w:r>
        <w:t xml:space="preserve">The decay rates for SOM1-surface, SOM1-soil, SOM2, and SOM3 determine </w:t>
      </w:r>
      <w:r w:rsidR="004D1913" w:rsidRPr="004D1913">
        <w:t xml:space="preserve">the </w:t>
      </w:r>
      <w:r w:rsidRPr="00A307FE">
        <w:rPr>
          <w:b/>
        </w:rPr>
        <w:t>maximum</w:t>
      </w:r>
      <w:r>
        <w:t xml:space="preserve"> </w:t>
      </w:r>
      <w:r w:rsidR="004D1913" w:rsidRPr="004D1913">
        <w:t xml:space="preserve">decomposition </w:t>
      </w:r>
      <w:r w:rsidR="004D1913">
        <w:t xml:space="preserve">rate (k) </w:t>
      </w:r>
      <w:r w:rsidR="004D1913" w:rsidRPr="004D1913">
        <w:t xml:space="preserve">of the </w:t>
      </w:r>
      <w:r w:rsidR="002449FC">
        <w:t>four</w:t>
      </w:r>
      <w:r w:rsidR="004D1913" w:rsidRPr="004D1913">
        <w:t xml:space="preserve"> soil organic matter pools.  </w:t>
      </w:r>
    </w:p>
    <w:p w:rsidR="00095D4A" w:rsidRDefault="00095D4A" w:rsidP="004D1913">
      <w:pPr>
        <w:pStyle w:val="textbody"/>
      </w:pPr>
      <w:r w:rsidRPr="00095D4A">
        <w:rPr>
          <w:b/>
        </w:rPr>
        <w:t>User Tip:</w:t>
      </w:r>
      <w:r>
        <w:t xml:space="preserve">  </w:t>
      </w:r>
      <w:r w:rsidRPr="00095D4A">
        <w:rPr>
          <w:i/>
        </w:rPr>
        <w:t>The decay rates should be adjusted to so that the changes in each of the soil pools between year 0 (input file) and year 1 are realistic.  In most landscapes, the relative changes in the soil pools are higher in the upper than the lower horizons</w:t>
      </w:r>
      <w:ins w:id="446" w:author="Melissa Lucash" w:date="2014-05-07T15:24:00Z">
        <w:r w:rsidR="00180918">
          <w:rPr>
            <w:i/>
          </w:rPr>
          <w:t>.  Therefore</w:t>
        </w:r>
      </w:ins>
      <w:ins w:id="447" w:author="Melissa Lucash" w:date="2014-05-07T15:25:00Z">
        <w:r w:rsidR="00180918">
          <w:rPr>
            <w:i/>
          </w:rPr>
          <w:t>,</w:t>
        </w:r>
      </w:ins>
      <w:ins w:id="448" w:author="Melissa Lucash" w:date="2014-05-07T15:24:00Z">
        <w:r w:rsidR="00180918">
          <w:rPr>
            <w:i/>
          </w:rPr>
          <w:t xml:space="preserve"> the </w:t>
        </w:r>
      </w:ins>
      <w:ins w:id="449" w:author="Melissa Lucash" w:date="2014-05-07T15:25:00Z">
        <w:r w:rsidR="00180918">
          <w:rPr>
            <w:i/>
          </w:rPr>
          <w:t xml:space="preserve">maximum </w:t>
        </w:r>
      </w:ins>
      <w:ins w:id="450" w:author="Melissa Lucash" w:date="2014-05-07T15:24:00Z">
        <w:r w:rsidR="00180918">
          <w:rPr>
            <w:i/>
          </w:rPr>
          <w:t>decay rates should be higher in the surficial than the deeper pools (</w:t>
        </w:r>
      </w:ins>
      <w:ins w:id="451" w:author="Melissa Lucash" w:date="2014-05-07T15:25:00Z">
        <w:r w:rsidR="00180918">
          <w:rPr>
            <w:i/>
          </w:rPr>
          <w:t>i.e.</w:t>
        </w:r>
      </w:ins>
      <w:ins w:id="452" w:author="Melissa Lucash" w:date="2014-05-07T15:24:00Z">
        <w:r w:rsidR="00180918">
          <w:rPr>
            <w:i/>
          </w:rPr>
          <w:t xml:space="preserve"> </w:t>
        </w:r>
        <w:r w:rsidR="00180918" w:rsidRPr="00180918">
          <w:rPr>
            <w:i/>
            <w:sz w:val="22"/>
            <w:rPrChange w:id="453" w:author="Melissa Lucash" w:date="2014-05-07T15:26:00Z">
              <w:rPr>
                <w:i/>
              </w:rPr>
            </w:rPrChange>
          </w:rPr>
          <w:t>DecayRateSurf&gt;DecayRateSOM</w:t>
        </w:r>
      </w:ins>
      <w:ins w:id="454" w:author="Melissa Lucash" w:date="2014-05-07T15:25:00Z">
        <w:r w:rsidR="00180918" w:rsidRPr="00180918">
          <w:rPr>
            <w:i/>
            <w:sz w:val="22"/>
            <w:rPrChange w:id="455" w:author="Melissa Lucash" w:date="2014-05-07T15:26:00Z">
              <w:rPr>
                <w:i/>
              </w:rPr>
            </w:rPrChange>
          </w:rPr>
          <w:t>1</w:t>
        </w:r>
      </w:ins>
      <w:ins w:id="456" w:author="Melissa Lucash" w:date="2014-05-07T15:24:00Z">
        <w:r w:rsidR="00180918" w:rsidRPr="00180918">
          <w:rPr>
            <w:i/>
            <w:sz w:val="22"/>
            <w:rPrChange w:id="457" w:author="Melissa Lucash" w:date="2014-05-07T15:26:00Z">
              <w:rPr>
                <w:i/>
              </w:rPr>
            </w:rPrChange>
          </w:rPr>
          <w:t>&gt;</w:t>
        </w:r>
      </w:ins>
      <w:ins w:id="458" w:author="Melissa Lucash" w:date="2014-05-07T15:25:00Z">
        <w:r w:rsidR="00180918" w:rsidRPr="00180918">
          <w:rPr>
            <w:i/>
            <w:sz w:val="22"/>
            <w:rPrChange w:id="459" w:author="Melissa Lucash" w:date="2014-05-07T15:26:00Z">
              <w:rPr>
                <w:i/>
              </w:rPr>
            </w:rPrChange>
          </w:rPr>
          <w:t xml:space="preserve"> DecayRateSOM2&gt;</w:t>
        </w:r>
      </w:ins>
      <w:ins w:id="460" w:author="Melissa Lucash" w:date="2014-05-07T15:24:00Z">
        <w:r w:rsidR="00180918" w:rsidRPr="00180918">
          <w:rPr>
            <w:i/>
            <w:sz w:val="22"/>
            <w:rPrChange w:id="461" w:author="Melissa Lucash" w:date="2014-05-07T15:26:00Z">
              <w:rPr>
                <w:i/>
              </w:rPr>
            </w:rPrChange>
          </w:rPr>
          <w:t>DecayRateSOM3)</w:t>
        </w:r>
      </w:ins>
      <w:ins w:id="462" w:author="Melissa Lucash" w:date="2014-05-07T15:26:00Z">
        <w:r w:rsidR="00180918">
          <w:rPr>
            <w:i/>
          </w:rPr>
          <w:t>.</w:t>
        </w:r>
      </w:ins>
      <w:ins w:id="463" w:author="Melissa Lucash" w:date="2014-05-07T15:24:00Z">
        <w:r w:rsidR="00180918">
          <w:rPr>
            <w:i/>
          </w:rPr>
          <w:t xml:space="preserve"> </w:t>
        </w:r>
      </w:ins>
      <w:ins w:id="464" w:author="Melissa Lucash" w:date="2014-05-07T15:25:00Z">
        <w:r w:rsidR="00180918">
          <w:rPr>
            <w:i/>
          </w:rPr>
          <w:t xml:space="preserve">Also, </w:t>
        </w:r>
      </w:ins>
      <w:del w:id="465" w:author="Melissa Lucash" w:date="2014-05-07T15:24:00Z">
        <w:r w:rsidRPr="00095D4A" w:rsidDel="00180918">
          <w:rPr>
            <w:i/>
          </w:rPr>
          <w:delText xml:space="preserve"> </w:delText>
        </w:r>
      </w:del>
      <w:del w:id="466" w:author="Melissa Lucash" w:date="2014-05-07T15:25:00Z">
        <w:r w:rsidRPr="00095D4A" w:rsidDel="00180918">
          <w:rPr>
            <w:i/>
          </w:rPr>
          <w:delText xml:space="preserve">and </w:delText>
        </w:r>
      </w:del>
      <w:r w:rsidRPr="00095D4A">
        <w:rPr>
          <w:i/>
        </w:rPr>
        <w:t xml:space="preserve">the </w:t>
      </w:r>
      <w:ins w:id="467" w:author="Melissa Lucash" w:date="2014-05-07T15:26:00Z">
        <w:r w:rsidR="00180918">
          <w:rPr>
            <w:i/>
          </w:rPr>
          <w:t xml:space="preserve">total amount of C in </w:t>
        </w:r>
      </w:ins>
      <w:r w:rsidRPr="00095D4A">
        <w:rPr>
          <w:i/>
        </w:rPr>
        <w:t xml:space="preserve">soil </w:t>
      </w:r>
      <w:del w:id="468" w:author="Melissa Lucash" w:date="2014-05-07T15:26:00Z">
        <w:r w:rsidRPr="00095D4A" w:rsidDel="00180918">
          <w:rPr>
            <w:i/>
          </w:rPr>
          <w:delText xml:space="preserve">pools </w:delText>
        </w:r>
      </w:del>
      <w:r w:rsidRPr="00095D4A">
        <w:rPr>
          <w:i/>
        </w:rPr>
        <w:t xml:space="preserve">should slowly increase </w:t>
      </w:r>
      <w:del w:id="469" w:author="Melissa Lucash" w:date="2014-05-07T15:26:00Z">
        <w:r w:rsidRPr="00095D4A" w:rsidDel="00180918">
          <w:rPr>
            <w:i/>
          </w:rPr>
          <w:delText xml:space="preserve">in soil carbon </w:delText>
        </w:r>
      </w:del>
      <w:r w:rsidRPr="00095D4A">
        <w:rPr>
          <w:i/>
        </w:rPr>
        <w:t xml:space="preserve">over time in the absence of disturbance.  </w:t>
      </w:r>
    </w:p>
    <w:p w:rsidR="004B108E" w:rsidRPr="004D1913" w:rsidRDefault="007F6FBF" w:rsidP="006F6491">
      <w:pPr>
        <w:pStyle w:val="Heading3"/>
        <w:tabs>
          <w:tab w:val="clear" w:pos="3870"/>
        </w:tabs>
        <w:ind w:left="1170" w:hanging="1170"/>
      </w:pPr>
      <w:bookmarkStart w:id="470" w:name="_Toc387241549"/>
      <w:r>
        <w:t>N volatilization and Denitrification</w:t>
      </w:r>
      <w:bookmarkEnd w:id="470"/>
    </w:p>
    <w:p w:rsidR="004B108E" w:rsidRDefault="00095D4A" w:rsidP="004D1913">
      <w:pPr>
        <w:pStyle w:val="textbody"/>
      </w:pPr>
      <w:r>
        <w:t xml:space="preserve">The fraction of mineral N lost through </w:t>
      </w:r>
      <w:r w:rsidR="007F6FBF">
        <w:t xml:space="preserve">ammonia volatilization and </w:t>
      </w:r>
      <w:r w:rsidR="004B108E">
        <w:t>d</w:t>
      </w:r>
      <w:r w:rsidR="00E96A96">
        <w:t>enitrification</w:t>
      </w:r>
      <w:r>
        <w:t xml:space="preserve"> </w:t>
      </w:r>
      <w:r w:rsidRPr="00095D4A">
        <w:rPr>
          <w:b/>
        </w:rPr>
        <w:t>per month</w:t>
      </w:r>
      <w:r>
        <w:t xml:space="preserve">.  This fraction is </w:t>
      </w:r>
      <w:r w:rsidR="009D0C5B">
        <w:t>not fire related</w:t>
      </w:r>
      <w:r>
        <w:t xml:space="preserve">; fire related volatilization is modeled </w:t>
      </w:r>
      <w:r w:rsidR="007F6FBF">
        <w:t>separately</w:t>
      </w:r>
      <w:r w:rsidR="009D0C5B">
        <w:t>)</w:t>
      </w:r>
      <w:r w:rsidR="004B108E">
        <w:t>.</w:t>
      </w:r>
      <w:r>
        <w:t xml:space="preserve">  Units: dimensionless.</w:t>
      </w:r>
    </w:p>
    <w:p w:rsidR="00095D4A" w:rsidRPr="00C63F5E" w:rsidRDefault="00095D4A" w:rsidP="004D1913">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rsidR="00364811" w:rsidRDefault="00364811" w:rsidP="006F6491">
      <w:pPr>
        <w:pStyle w:val="Heading2"/>
        <w:tabs>
          <w:tab w:val="clear" w:pos="1836"/>
        </w:tabs>
        <w:ind w:left="1170" w:hanging="1170"/>
      </w:pPr>
      <w:bookmarkStart w:id="471" w:name="_Toc387241550"/>
      <w:r>
        <w:t>Fire Reduction Parameters</w:t>
      </w:r>
      <w:bookmarkEnd w:id="471"/>
    </w:p>
    <w:p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rsidR="00364811" w:rsidRDefault="00364811" w:rsidP="006F6491">
      <w:pPr>
        <w:pStyle w:val="Heading3"/>
        <w:tabs>
          <w:tab w:val="clear" w:pos="3870"/>
        </w:tabs>
        <w:ind w:left="1170" w:hanging="1170"/>
      </w:pPr>
      <w:bookmarkStart w:id="472" w:name="_Toc387241551"/>
      <w:r>
        <w:t>Fire Severity</w:t>
      </w:r>
      <w:bookmarkEnd w:id="472"/>
    </w:p>
    <w:p w:rsidR="00364811" w:rsidRPr="00364811" w:rsidRDefault="00364811" w:rsidP="00364811">
      <w:pPr>
        <w:pStyle w:val="textbody"/>
      </w:pPr>
      <w:r>
        <w:t>The first column is fire severity, classes 1 – 5.  Severity should be listed in ascending order.</w:t>
      </w:r>
    </w:p>
    <w:p w:rsidR="00364811" w:rsidRDefault="00364811" w:rsidP="006F6491">
      <w:pPr>
        <w:pStyle w:val="Heading3"/>
        <w:tabs>
          <w:tab w:val="clear" w:pos="3870"/>
        </w:tabs>
        <w:ind w:left="1170" w:hanging="1170"/>
      </w:pPr>
      <w:bookmarkStart w:id="473" w:name="_Toc387241552"/>
      <w:r>
        <w:lastRenderedPageBreak/>
        <w:t>Wood Reduction</w:t>
      </w:r>
      <w:bookmarkEnd w:id="473"/>
    </w:p>
    <w:p w:rsidR="00364811" w:rsidRPr="00364811" w:rsidRDefault="00364811" w:rsidP="00364811">
      <w:pPr>
        <w:pStyle w:val="textbody"/>
      </w:pPr>
      <w:r>
        <w:t>The second column is the proportion (0.0 – 1.0) of dead wood biomass that is volatilized.  The proportion will be applied to both C and N components.</w:t>
      </w:r>
    </w:p>
    <w:p w:rsidR="00364811" w:rsidRDefault="00364811" w:rsidP="006F6491">
      <w:pPr>
        <w:pStyle w:val="Heading3"/>
        <w:tabs>
          <w:tab w:val="clear" w:pos="3870"/>
        </w:tabs>
        <w:ind w:left="1170" w:hanging="1170"/>
      </w:pPr>
      <w:bookmarkStart w:id="474" w:name="_Toc387241553"/>
      <w:r>
        <w:t>Litter Reduction</w:t>
      </w:r>
      <w:bookmarkEnd w:id="474"/>
    </w:p>
    <w:p w:rsidR="00364811" w:rsidRDefault="00364811" w:rsidP="00364811">
      <w:pPr>
        <w:pStyle w:val="textbody"/>
      </w:pPr>
      <w:r>
        <w:t>The third column is the proportion (0.0 – 1.0) of dead litter biomass that is volatilized.  The proportion will be applied to both C and N components.</w:t>
      </w:r>
    </w:p>
    <w:p w:rsidR="00D60B52" w:rsidRDefault="00D60B52" w:rsidP="006F6491">
      <w:pPr>
        <w:pStyle w:val="Heading2"/>
        <w:tabs>
          <w:tab w:val="clear" w:pos="1836"/>
        </w:tabs>
        <w:ind w:left="1170" w:hanging="1170"/>
      </w:pPr>
      <w:bookmarkStart w:id="475" w:name="_Toc387241554"/>
      <w:r>
        <w:t>Harvest Reduction Parameters</w:t>
      </w:r>
      <w:bookmarkEnd w:id="475"/>
    </w:p>
    <w:p w:rsidR="00DA75D8" w:rsidRDefault="00D60B52" w:rsidP="0067611E">
      <w:pPr>
        <w:pStyle w:val="textbody"/>
      </w:pPr>
      <w:r>
        <w:t xml:space="preserve">The </w:t>
      </w:r>
      <w:r w:rsidR="008F09BF" w:rsidRPr="008F09BF">
        <w:rPr>
          <w:b/>
        </w:rPr>
        <w:t>optional</w:t>
      </w:r>
      <w:r w:rsidR="008F09BF">
        <w:t xml:space="preserve"> </w:t>
      </w:r>
      <w:r>
        <w:rPr>
          <w:rFonts w:ascii="Courier New" w:hAnsi="Courier New" w:cs="Courier New"/>
        </w:rPr>
        <w:t>Harvest</w:t>
      </w:r>
      <w:r w:rsidRPr="00364811">
        <w:rPr>
          <w:rFonts w:ascii="Courier New" w:hAnsi="Courier New" w:cs="Courier New"/>
        </w:rPr>
        <w:t>ReductionParameters</w:t>
      </w:r>
      <w:r>
        <w:t xml:space="preserve"> table allows users to specify how much dead wood and litter will be removed as a function of harvest activity.  The reduction of wood and litter will occur </w:t>
      </w:r>
      <w:r w:rsidRPr="00364811">
        <w:rPr>
          <w:b/>
        </w:rPr>
        <w:t>after</w:t>
      </w:r>
      <w:r>
        <w:t xml:space="preserve"> harvest induced mortality of cohorts.  After a harvest event kills a cohort, </w:t>
      </w:r>
      <w:r w:rsidR="00DA75D8">
        <w:t>the dead biomass is removed from the forest.</w:t>
      </w:r>
      <w:r w:rsidR="00A24032">
        <w:t xml:space="preserve">  </w:t>
      </w:r>
      <w:r w:rsidR="00A24032" w:rsidRPr="00A24032">
        <w:rPr>
          <w:b/>
        </w:rPr>
        <w:t>If this table is not used, the harvested cohorts will follow the parameters in the age-only-disturbance file</w:t>
      </w:r>
      <w:r w:rsidR="00A24032">
        <w:rPr>
          <w:b/>
        </w:rPr>
        <w:t xml:space="preserve"> (see below)</w:t>
      </w:r>
      <w:r w:rsidR="00A24032" w:rsidRPr="00A24032">
        <w:rPr>
          <w:b/>
        </w:rPr>
        <w:t>.</w:t>
      </w:r>
      <w:r w:rsidR="00A24032">
        <w:t xml:space="preserve">  </w:t>
      </w:r>
      <w:r w:rsidR="00A24032" w:rsidRPr="00A24032">
        <w:rPr>
          <w:i/>
        </w:rPr>
        <w:t>If the table is used be sure to remove harvesting from the age-only-disturbance file.</w:t>
      </w:r>
    </w:p>
    <w:p w:rsidR="00D60B52" w:rsidRDefault="00D60B52" w:rsidP="006F6491">
      <w:pPr>
        <w:pStyle w:val="Heading3"/>
        <w:tabs>
          <w:tab w:val="clear" w:pos="3870"/>
        </w:tabs>
        <w:ind w:left="1170" w:hanging="1170"/>
      </w:pPr>
      <w:bookmarkStart w:id="476" w:name="_Toc387241555"/>
      <w:r>
        <w:t>Prescription Name</w:t>
      </w:r>
      <w:bookmarkEnd w:id="476"/>
    </w:p>
    <w:p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rsidR="00D60B52" w:rsidRDefault="00D60B52" w:rsidP="006F6491">
      <w:pPr>
        <w:pStyle w:val="Heading3"/>
        <w:tabs>
          <w:tab w:val="clear" w:pos="3870"/>
        </w:tabs>
        <w:ind w:left="1170" w:hanging="1170"/>
      </w:pPr>
      <w:bookmarkStart w:id="477" w:name="_Toc387241556"/>
      <w:r>
        <w:t>Wood Reduction</w:t>
      </w:r>
      <w:bookmarkEnd w:id="477"/>
    </w:p>
    <w:p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rsidR="00D60B52" w:rsidRDefault="00D60B52" w:rsidP="006F6491">
      <w:pPr>
        <w:pStyle w:val="Heading3"/>
        <w:tabs>
          <w:tab w:val="clear" w:pos="3870"/>
        </w:tabs>
        <w:ind w:left="1170" w:hanging="1170"/>
      </w:pPr>
      <w:bookmarkStart w:id="478" w:name="_Toc387241557"/>
      <w:r>
        <w:t>Litter Reduction</w:t>
      </w:r>
      <w:bookmarkEnd w:id="478"/>
    </w:p>
    <w:p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rsidR="00DA34CE" w:rsidRDefault="00DA34CE" w:rsidP="006F6491">
      <w:pPr>
        <w:pStyle w:val="Heading2"/>
        <w:tabs>
          <w:tab w:val="clear" w:pos="1836"/>
        </w:tabs>
        <w:ind w:left="1170" w:hanging="1170"/>
      </w:pPr>
      <w:bookmarkStart w:id="479" w:name="_Toc387241558"/>
      <w:r>
        <w:t>Ecoregion-dependent Species Parameters</w:t>
      </w:r>
      <w:bookmarkEnd w:id="197"/>
      <w:bookmarkEnd w:id="479"/>
    </w:p>
    <w:p w:rsidR="00DA34CE" w:rsidRDefault="007172E2" w:rsidP="00DA34CE">
      <w:pPr>
        <w:pStyle w:val="textbody"/>
      </w:pPr>
      <w:r>
        <w:t xml:space="preserve">The </w:t>
      </w:r>
      <w:r w:rsidR="00FB351B">
        <w:t xml:space="preserve">Century Succession </w:t>
      </w:r>
      <w:r w:rsidR="00DA34CE">
        <w:t xml:space="preserve">extension uses </w:t>
      </w:r>
      <w:r w:rsidR="0005778A">
        <w:t xml:space="preserve">some </w:t>
      </w:r>
      <w:r w:rsidR="00DA34CE">
        <w:t xml:space="preserve">species parameters that vary </w:t>
      </w:r>
      <w:r>
        <w:t>by ecoregion</w:t>
      </w:r>
      <w:r w:rsidR="00DA34CE">
        <w:t>:</w:t>
      </w:r>
    </w:p>
    <w:p w:rsidR="00DA34CE" w:rsidRDefault="00D3296C" w:rsidP="00B91833">
      <w:pPr>
        <w:pStyle w:val="textbody"/>
        <w:numPr>
          <w:ilvl w:val="0"/>
          <w:numId w:val="2"/>
        </w:numPr>
        <w:tabs>
          <w:tab w:val="clear" w:pos="1872"/>
          <w:tab w:val="num" w:pos="1512"/>
        </w:tabs>
      </w:pPr>
      <w:r>
        <w:lastRenderedPageBreak/>
        <w:t>M</w:t>
      </w:r>
      <w:r w:rsidR="00DA34CE">
        <w:t xml:space="preserve">aximum </w:t>
      </w:r>
      <w:r w:rsidR="00FB351B">
        <w:t xml:space="preserve">monthly </w:t>
      </w:r>
      <w:r w:rsidR="00AD0A48">
        <w:t>aboveground net primary production</w:t>
      </w:r>
      <w:r w:rsidR="00463418">
        <w:t xml:space="preserve"> (ANPP</w:t>
      </w:r>
      <w:del w:id="480" w:author="Megan Creutzburg" w:date="2013-08-08T08:26:00Z">
        <w:r w:rsidR="00AD0A48" w:rsidDel="006C2A14">
          <w:delText>)</w:delText>
        </w:r>
        <w:r w:rsidR="00DA34CE" w:rsidDel="006C2A14">
          <w:delText xml:space="preserve">, </w:delText>
        </w:r>
      </w:del>
      <w:ins w:id="481" w:author="Megan Creutzburg" w:date="2013-08-08T08:26:00Z">
        <w:r w:rsidR="006C2A14">
          <w:t>). Note this</w:t>
        </w:r>
      </w:ins>
      <w:ins w:id="482" w:author="Megan Creutzburg" w:date="2013-08-08T08:27:00Z">
        <w:r w:rsidR="006C2A14">
          <w:t xml:space="preserve"> parameter</w:t>
        </w:r>
      </w:ins>
      <w:ins w:id="483" w:author="Megan Creutzburg" w:date="2013-08-08T08:26:00Z">
        <w:r w:rsidR="006C2A14">
          <w:t xml:space="preserve"> is in units of biomass, not carbon (C)</w:t>
        </w:r>
      </w:ins>
      <w:ins w:id="484" w:author="Megan Creutzburg" w:date="2013-08-08T08:27:00Z">
        <w:r w:rsidR="006C2A14">
          <w:t xml:space="preserve">.  </w:t>
        </w:r>
      </w:ins>
      <w:ins w:id="485" w:author="Megan Creutzburg" w:date="2013-08-08T08:28:00Z">
        <w:r w:rsidR="004C049D">
          <w:t>C</w:t>
        </w:r>
      </w:ins>
      <w:ins w:id="486" w:author="Megan Creutzburg" w:date="2013-08-08T08:27:00Z">
        <w:r w:rsidR="006C2A14">
          <w:t xml:space="preserve"> generally comprises roughly 50% of biomass.</w:t>
        </w:r>
      </w:ins>
    </w:p>
    <w:p w:rsidR="00DA34CE" w:rsidRDefault="00D3296C" w:rsidP="00B91833">
      <w:pPr>
        <w:pStyle w:val="textbody"/>
        <w:numPr>
          <w:ilvl w:val="0"/>
          <w:numId w:val="2"/>
        </w:numPr>
        <w:tabs>
          <w:tab w:val="clear" w:pos="1872"/>
          <w:tab w:val="num" w:pos="1512"/>
        </w:tabs>
      </w:pPr>
      <w:r>
        <w:t>M</w:t>
      </w:r>
      <w:r w:rsidR="00463418">
        <w:t>aximum above ground biomass (AGB)</w:t>
      </w:r>
      <w:r w:rsidR="00DA34CE">
        <w:t>.</w:t>
      </w:r>
      <w:ins w:id="487" w:author="Megan Creutzburg" w:date="2013-08-08T08:27:00Z">
        <w:r w:rsidR="006C2A14" w:rsidRPr="006C2A14">
          <w:t xml:space="preserve"> </w:t>
        </w:r>
        <w:r w:rsidR="006C2A14">
          <w:t xml:space="preserve">Note this parameter is in units of biomass, not carbon (C).  </w:t>
        </w:r>
      </w:ins>
      <w:ins w:id="488" w:author="Megan Creutzburg" w:date="2013-08-08T08:28:00Z">
        <w:r w:rsidR="004C049D">
          <w:t>C</w:t>
        </w:r>
      </w:ins>
      <w:ins w:id="489" w:author="Megan Creutzburg" w:date="2013-08-08T08:27:00Z">
        <w:r w:rsidR="006C2A14">
          <w:t xml:space="preserve"> generally comprises roughly 50% of biomass.</w:t>
        </w:r>
      </w:ins>
    </w:p>
    <w:p w:rsidR="00DA34CE" w:rsidRDefault="00DA34CE" w:rsidP="00DA34CE">
      <w:pPr>
        <w:pStyle w:val="textbody"/>
      </w:pPr>
      <w:r>
        <w:t>Each parameter has its own table.</w:t>
      </w:r>
    </w:p>
    <w:p w:rsidR="00DA34CE" w:rsidRDefault="00DA34CE" w:rsidP="006F6491">
      <w:pPr>
        <w:pStyle w:val="Heading3"/>
        <w:tabs>
          <w:tab w:val="clear" w:pos="3870"/>
        </w:tabs>
        <w:ind w:left="1170" w:hanging="1170"/>
      </w:pPr>
      <w:bookmarkStart w:id="490" w:name="_Toc112490879"/>
      <w:bookmarkStart w:id="491" w:name="_Toc387241559"/>
      <w:r>
        <w:t>First Row – Ecoregions</w:t>
      </w:r>
      <w:bookmarkEnd w:id="490"/>
      <w:bookmarkEnd w:id="491"/>
    </w:p>
    <w:p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rsidR="00DA34CE" w:rsidRDefault="00DA34CE" w:rsidP="00DA34CE">
      <w:pPr>
        <w:pStyle w:val="textbody"/>
      </w:pPr>
      <w:r>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rsidR="00DA34CE" w:rsidRDefault="00DA34CE" w:rsidP="006F6491">
      <w:pPr>
        <w:pStyle w:val="Heading3"/>
        <w:tabs>
          <w:tab w:val="clear" w:pos="3870"/>
        </w:tabs>
        <w:ind w:left="1170" w:hanging="1170"/>
      </w:pPr>
      <w:bookmarkStart w:id="492" w:name="_Toc112490880"/>
      <w:bookmarkStart w:id="493" w:name="_Toc387241560"/>
      <w:r>
        <w:t>Other Rows – Species Parameters</w:t>
      </w:r>
      <w:bookmarkEnd w:id="492"/>
      <w:bookmarkEnd w:id="493"/>
    </w:p>
    <w:p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rsidR="00DA34CE" w:rsidRDefault="00DA34CE" w:rsidP="006F6491">
      <w:pPr>
        <w:pStyle w:val="Heading3"/>
        <w:tabs>
          <w:tab w:val="clear" w:pos="3870"/>
        </w:tabs>
        <w:ind w:left="1170" w:hanging="1170"/>
      </w:pPr>
      <w:bookmarkStart w:id="494" w:name="_Toc107735771"/>
      <w:bookmarkStart w:id="495" w:name="_Toc112490882"/>
      <w:bookmarkStart w:id="496" w:name="_Ref140207866"/>
      <w:bookmarkStart w:id="497" w:name="_Toc387241561"/>
      <w:bookmarkEnd w:id="198"/>
      <w:r>
        <w:t>Maximum</w:t>
      </w:r>
      <w:bookmarkEnd w:id="494"/>
      <w:r w:rsidR="00FB351B">
        <w:t>Monthly</w:t>
      </w:r>
      <w:r w:rsidR="00AD0A48">
        <w:t>ANPP</w:t>
      </w:r>
      <w:r>
        <w:t xml:space="preserve"> Table</w:t>
      </w:r>
      <w:bookmarkEnd w:id="495"/>
      <w:bookmarkEnd w:id="496"/>
      <w:bookmarkEnd w:id="497"/>
    </w:p>
    <w:p w:rsidR="00090526" w:rsidRDefault="00DA34CE" w:rsidP="00090526">
      <w:pPr>
        <w:pStyle w:val="textbody"/>
        <w:rPr>
          <w:ins w:id="498" w:author="Melissa Lucash" w:date="2014-05-07T15:51:00Z"/>
        </w:rPr>
      </w:pPr>
      <w:r>
        <w:t xml:space="preserve">This parameter is the maximum </w:t>
      </w:r>
      <w:r w:rsidR="007172E2">
        <w:t>possible aboveground net primary productivity (ANPP</w:t>
      </w:r>
      <w:r w:rsidR="00AD0A48">
        <w:t xml:space="preserve">) for </w:t>
      </w:r>
      <w:del w:id="499" w:author="Megan Creutzburg" w:date="2013-09-23T11:37:00Z">
        <w:r w:rsidR="00AD0A48" w:rsidDel="00354162">
          <w:delText xml:space="preserve">the </w:delText>
        </w:r>
      </w:del>
      <w:ins w:id="500" w:author="Megan Creutzburg" w:date="2013-09-23T11:37:00Z">
        <w:r w:rsidR="00354162">
          <w:t xml:space="preserve">each cohort of each </w:t>
        </w:r>
      </w:ins>
      <w:r w:rsidR="00AD0A48">
        <w:t>species</w:t>
      </w:r>
      <w:r w:rsidR="007172E2">
        <w:t xml:space="preserve"> in the ecoregion.  Value:  0</w:t>
      </w:r>
      <w:r>
        <w:t xml:space="preserve"> ≤ </w:t>
      </w:r>
      <w:r w:rsidR="00AD0A48">
        <w:t>integer</w:t>
      </w:r>
      <w:r>
        <w:t xml:space="preserve"> ≤ 10</w:t>
      </w:r>
      <w:r w:rsidR="00601BDD">
        <w:t>0</w:t>
      </w:r>
      <w:r>
        <w:t xml:space="preserve">,000.  Units: g </w:t>
      </w:r>
      <w:ins w:id="501" w:author="Megan Creutzburg" w:date="2013-08-08T08:27:00Z">
        <w:r w:rsidR="004C049D">
          <w:t xml:space="preserve">biomass </w:t>
        </w:r>
      </w:ins>
      <w:r w:rsidR="00FB351B">
        <w:t>m</w:t>
      </w:r>
      <w:r w:rsidR="00D3296C" w:rsidRPr="00D3296C">
        <w:rPr>
          <w:vertAlign w:val="superscript"/>
        </w:rPr>
        <w:t>-</w:t>
      </w:r>
      <w:r w:rsidR="00FB351B" w:rsidRPr="00D3296C">
        <w:rPr>
          <w:vertAlign w:val="superscript"/>
        </w:rPr>
        <w:t>2</w:t>
      </w:r>
      <w:r w:rsidR="007172E2">
        <w:t xml:space="preserve"> </w:t>
      </w:r>
      <w:r w:rsidR="00FB351B">
        <w:t>month</w:t>
      </w:r>
      <w:r w:rsidR="00D3296C" w:rsidRPr="00D3296C">
        <w:rPr>
          <w:vertAlign w:val="superscript"/>
        </w:rPr>
        <w:t>-1</w:t>
      </w:r>
      <w:r w:rsidR="007172E2">
        <w:t xml:space="preserve">.  </w:t>
      </w:r>
      <w:ins w:id="502" w:author="Melissa Lucash" w:date="2014-05-07T15:51:00Z">
        <w:r w:rsidR="00090526">
          <w:t>Default value: 0</w:t>
        </w:r>
      </w:ins>
    </w:p>
    <w:p w:rsidR="00DA34CE" w:rsidDel="005C3220" w:rsidRDefault="00F150AC" w:rsidP="00DA34CE">
      <w:pPr>
        <w:pStyle w:val="textbody"/>
        <w:rPr>
          <w:del w:id="503" w:author="Melissa Lucash" w:date="2014-05-07T15:33:00Z"/>
        </w:rPr>
      </w:pPr>
      <w:ins w:id="504" w:author="Megan Creutzburg" w:date="2013-08-08T08:29:00Z">
        <w:r w:rsidRPr="00090526">
          <w:rPr>
            <w:b/>
            <w:rPrChange w:id="505" w:author="Melissa Lucash" w:date="2014-05-07T15:51:00Z">
              <w:rPr/>
            </w:rPrChange>
          </w:rPr>
          <w:t>Note</w:t>
        </w:r>
      </w:ins>
      <w:ins w:id="506" w:author="Melissa Lucash" w:date="2014-05-07T15:51:00Z">
        <w:r w:rsidR="00090526" w:rsidRPr="00090526">
          <w:rPr>
            <w:b/>
            <w:rPrChange w:id="507" w:author="Melissa Lucash" w:date="2014-05-07T15:51:00Z">
              <w:rPr/>
            </w:rPrChange>
          </w:rPr>
          <w:t>:</w:t>
        </w:r>
      </w:ins>
      <w:ins w:id="508" w:author="Megan Creutzburg" w:date="2013-08-08T08:29:00Z">
        <w:r>
          <w:t xml:space="preserve"> </w:t>
        </w:r>
        <w:del w:id="509" w:author="Melissa Lucash" w:date="2014-05-07T15:51:00Z">
          <w:r w:rsidDel="00090526">
            <w:delText>that t</w:delText>
          </w:r>
        </w:del>
      </w:ins>
      <w:ins w:id="510" w:author="Melissa Lucash" w:date="2014-05-07T15:51:00Z">
        <w:r w:rsidR="00090526">
          <w:t>T</w:t>
        </w:r>
      </w:ins>
      <w:ins w:id="511" w:author="Megan Creutzburg" w:date="2013-08-08T08:29:00Z">
        <w:r>
          <w:t>his parameter is in units of biomass but output from Landis-Century is in units of C</w:t>
        </w:r>
      </w:ins>
      <w:ins w:id="512" w:author="Melissa Lucash" w:date="2014-05-07T15:51:00Z">
        <w:r w:rsidR="00090526">
          <w:t xml:space="preserve"> (</w:t>
        </w:r>
      </w:ins>
      <w:ins w:id="513" w:author="Megan Creutzburg" w:date="2013-08-08T08:29:00Z">
        <w:del w:id="514" w:author="Melissa Lucash" w:date="2014-05-07T15:51:00Z">
          <w:r w:rsidDel="00090526">
            <w:delText xml:space="preserve">.  </w:delText>
          </w:r>
        </w:del>
      </w:ins>
      <w:ins w:id="515" w:author="Megan Creutzburg" w:date="2013-08-08T08:30:00Z">
        <w:r>
          <w:t>C generally comprises roughly 50% of biomass</w:t>
        </w:r>
        <w:del w:id="516" w:author="Melissa Lucash" w:date="2014-05-07T15:33:00Z">
          <w:r w:rsidDel="005C3220">
            <w:delText xml:space="preserve"> </w:delText>
          </w:r>
        </w:del>
        <w:r>
          <w:t xml:space="preserve">.  </w:t>
        </w:r>
      </w:ins>
      <w:ins w:id="517" w:author="Melissa Lucash" w:date="2014-05-07T15:51:00Z">
        <w:r w:rsidR="00090526">
          <w:t xml:space="preserve">Also, remember </w:t>
        </w:r>
      </w:ins>
      <w:ins w:id="518" w:author="Melissa Lucash" w:date="2014-05-07T15:52:00Z">
        <w:r w:rsidR="00090526">
          <w:t>that t</w:t>
        </w:r>
      </w:ins>
      <w:ins w:id="519" w:author="Melissa Lucash" w:date="2014-05-07T15:50:00Z">
        <w:r w:rsidR="00090526">
          <w:t xml:space="preserve">his is the maximum monthly ANPP </w:t>
        </w:r>
        <w:r w:rsidR="00090526">
          <w:lastRenderedPageBreak/>
          <w:t>during the growing season</w:t>
        </w:r>
      </w:ins>
      <w:ins w:id="520" w:author="Melissa Lucash" w:date="2014-05-07T15:52:00Z">
        <w:r w:rsidR="00090526">
          <w:t>, not the average annual ANPP often reported in the literature.</w:t>
        </w:r>
      </w:ins>
      <w:del w:id="521" w:author="Melissa Lucash" w:date="2014-05-07T15:33:00Z">
        <w:r w:rsidR="007172E2" w:rsidDel="005C3220">
          <w:delText>Default value: 0</w:delText>
        </w:r>
      </w:del>
      <w:ins w:id="522" w:author="Megan Creutzburg" w:date="2013-09-23T11:38:00Z">
        <w:del w:id="523" w:author="Melissa Lucash" w:date="2014-05-07T15:33:00Z">
          <w:r w:rsidR="00354162" w:rsidDel="005C3220">
            <w:delText>. It is recommended that this value remain constant across ecoregions.</w:delText>
          </w:r>
        </w:del>
      </w:ins>
    </w:p>
    <w:p w:rsidR="005C3220" w:rsidRDefault="005C3220" w:rsidP="006F6491">
      <w:pPr>
        <w:pStyle w:val="textbody"/>
        <w:rPr>
          <w:ins w:id="524" w:author="Melissa Lucash" w:date="2014-05-07T15:33:00Z"/>
        </w:rPr>
      </w:pPr>
      <w:bookmarkStart w:id="525" w:name="_Toc112490883"/>
      <w:bookmarkStart w:id="526" w:name="_Ref140207868"/>
    </w:p>
    <w:p w:rsidR="00DA34CE" w:rsidRDefault="008A2112" w:rsidP="006F6491">
      <w:pPr>
        <w:pStyle w:val="Heading3"/>
        <w:tabs>
          <w:tab w:val="clear" w:pos="3870"/>
        </w:tabs>
        <w:ind w:left="1170" w:hanging="1170"/>
      </w:pPr>
      <w:bookmarkStart w:id="527" w:name="_Toc387241562"/>
      <w:r>
        <w:t xml:space="preserve">MaximumBiomass </w:t>
      </w:r>
      <w:r w:rsidR="00DA34CE">
        <w:t>Table</w:t>
      </w:r>
      <w:bookmarkEnd w:id="525"/>
      <w:bookmarkEnd w:id="526"/>
      <w:bookmarkEnd w:id="527"/>
    </w:p>
    <w:p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Value:  0 ≤ integer. Units: </w:t>
      </w:r>
      <w:r w:rsidR="0091347A">
        <w:t>g</w:t>
      </w:r>
      <w:r w:rsidR="008A2112">
        <w:t xml:space="preserve"> </w:t>
      </w:r>
      <w:r w:rsidR="00F150AC">
        <w:t xml:space="preserve">biomass </w:t>
      </w:r>
      <w:r w:rsidR="0091347A">
        <w:t>m</w:t>
      </w:r>
      <w:r w:rsidR="0091347A" w:rsidRPr="0091347A">
        <w:rPr>
          <w:vertAlign w:val="superscript"/>
        </w:rPr>
        <w:t>-2</w:t>
      </w:r>
      <w:r w:rsidR="008A2112">
        <w:t>.  Default value: 0</w:t>
      </w:r>
    </w:p>
    <w:p w:rsidR="0030267A" w:rsidRDefault="00AD0A48" w:rsidP="006F6491">
      <w:pPr>
        <w:pStyle w:val="Heading2"/>
        <w:tabs>
          <w:tab w:val="clear" w:pos="1836"/>
        </w:tabs>
        <w:ind w:left="1170" w:hanging="1170"/>
      </w:pPr>
      <w:bookmarkStart w:id="528" w:name="_Ref140060996"/>
      <w:bookmarkStart w:id="529" w:name="_Toc387241563"/>
      <w:r>
        <w:t>AgeOnlyDisturbances:BiomassParameters</w:t>
      </w:r>
      <w:bookmarkEnd w:id="528"/>
      <w:bookmarkEnd w:id="529"/>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DB4623">
        <w:t>4</w:t>
      </w:r>
      <w:r>
        <w:t>.</w:t>
      </w:r>
    </w:p>
    <w:p w:rsidR="005F1C43" w:rsidRDefault="005F1C43" w:rsidP="00633534">
      <w:pPr>
        <w:pStyle w:val="textbody"/>
      </w:pPr>
    </w:p>
    <w:p w:rsidR="009E5A53" w:rsidRDefault="009E5A53" w:rsidP="00285A23">
      <w:pPr>
        <w:pStyle w:val="Heading1"/>
      </w:pPr>
      <w:bookmarkStart w:id="530" w:name="_Ref140059391"/>
      <w:bookmarkStart w:id="531" w:name="_Ref109371329"/>
      <w:bookmarkStart w:id="532" w:name="_Toc133339122"/>
      <w:bookmarkStart w:id="533" w:name="_Toc282434158"/>
      <w:bookmarkStart w:id="534" w:name="_Toc387241576"/>
      <w:r>
        <w:t>Output Files</w:t>
      </w:r>
      <w:bookmarkEnd w:id="534"/>
    </w:p>
    <w:p w:rsidR="009E5A53" w:rsidRDefault="009E5A53" w:rsidP="009E5A53">
      <w:pPr>
        <w:pStyle w:val="textbody"/>
      </w:pPr>
      <w:r>
        <w:t>The Century Succession extension produces a number of outputs.  The maps of soil C, ANPP, and NEE are described above.</w:t>
      </w:r>
    </w:p>
    <w:p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rsidR="009E5A53" w:rsidRPr="009E5A53" w:rsidRDefault="009E5A53" w:rsidP="009E5A53">
      <w:pPr>
        <w:pStyle w:val="textbody"/>
        <w:rPr>
          <w:i/>
        </w:rPr>
      </w:pPr>
      <w:r w:rsidRPr="009E5A53">
        <w:rPr>
          <w:b/>
        </w:rPr>
        <w:t>Note</w:t>
      </w:r>
      <w:r>
        <w:t xml:space="preserve">:  </w:t>
      </w:r>
      <w:r w:rsidRPr="009E5A53">
        <w:rPr>
          <w:i/>
        </w:rPr>
        <w:t>When you install Century, an Excel spreadsheet with meta-data for each log file i</w:t>
      </w:r>
      <w:r>
        <w:rPr>
          <w:i/>
        </w:rPr>
        <w:t>s</w:t>
      </w:r>
      <w:r w:rsidRPr="009E5A53">
        <w:rPr>
          <w:i/>
        </w:rPr>
        <w:t xml:space="preserve"> included.</w:t>
      </w:r>
      <w:r>
        <w:rPr>
          <w:i/>
        </w:rPr>
        <w:t xml:space="preserve">  You will find this file in the same directory as the User Guides.</w:t>
      </w:r>
      <w:r w:rsidR="006F6491">
        <w:rPr>
          <w:i/>
        </w:rPr>
        <w:t xml:space="preserve"> </w:t>
      </w:r>
      <w:commentRangeStart w:id="535"/>
      <w:ins w:id="536" w:author="Melissa Lucash" w:date="2014-05-07T16:03:00Z">
        <w:r w:rsidR="006F6491" w:rsidRPr="006F6491">
          <w:rPr>
            <w:b/>
            <w:i/>
            <w:rPrChange w:id="537" w:author="Melissa Lucash" w:date="2014-05-07T16:03:00Z">
              <w:rPr>
                <w:i/>
              </w:rPr>
            </w:rPrChange>
          </w:rPr>
          <w:t xml:space="preserve">These spreadsheets </w:t>
        </w:r>
        <w:commentRangeEnd w:id="535"/>
        <w:r w:rsidR="006F6491">
          <w:rPr>
            <w:rStyle w:val="CommentReference"/>
          </w:rPr>
          <w:commentReference w:id="535"/>
        </w:r>
        <w:r w:rsidR="006F6491" w:rsidRPr="006F6491">
          <w:rPr>
            <w:b/>
            <w:i/>
            <w:rPrChange w:id="538" w:author="Melissa Lucash" w:date="2014-05-07T16:03:00Z">
              <w:rPr>
                <w:i/>
              </w:rPr>
            </w:rPrChange>
          </w:rPr>
          <w:t>will list all the output parameters, their description and units.</w:t>
        </w:r>
      </w:ins>
    </w:p>
    <w:p w:rsidR="009E5A53" w:rsidRDefault="009E5A53" w:rsidP="009E5A53">
      <w:pPr>
        <w:pStyle w:val="textbody"/>
      </w:pPr>
      <w:r>
        <w:t>1.</w:t>
      </w:r>
      <w:r>
        <w:tab/>
        <w:t>Century-succession-log:  The primary log file that outputs a snapshot of data at every successional time step.  These data are averaged by ecoregion and are most useful for analyzing variation over time and across ecoregions.</w:t>
      </w:r>
    </w:p>
    <w:p w:rsidR="009E5A53" w:rsidRDefault="009E5A53" w:rsidP="009E5A53">
      <w:pPr>
        <w:pStyle w:val="textbody"/>
      </w:pPr>
      <w:r>
        <w:t>2.</w:t>
      </w:r>
      <w:r>
        <w:tab/>
        <w:t xml:space="preserve">Century-succession-monthly-log:  This log file contains an abbreviated set of data that are useful at a monthly time step.  These include NPP, heterotrophic respiration, and NEE.  </w:t>
      </w:r>
      <w:r w:rsidR="00661DA6">
        <w:t>These data can be compared to Ameriflux monthly data.  Also included are monthly temperature and precipitation and soil temperature.  These allow a quick cross-reference to your input data.</w:t>
      </w:r>
    </w:p>
    <w:p w:rsidR="00CC0885" w:rsidRDefault="00661DA6" w:rsidP="009E5A53">
      <w:pPr>
        <w:pStyle w:val="textbody"/>
      </w:pPr>
      <w:r>
        <w:t>3.</w:t>
      </w:r>
      <w:r>
        <w:tab/>
        <w:t xml:space="preserve">Century-prob-establish-log:  This log file contains the data used to calculate the probability of establishment for each ecoregion at each succession time step.  The final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p>
    <w:p w:rsidR="00661DA6" w:rsidRPr="00CC0885" w:rsidRDefault="00CC0885" w:rsidP="009E5A53">
      <w:pPr>
        <w:pStyle w:val="textbody"/>
        <w:rPr>
          <w:i/>
        </w:rPr>
      </w:pPr>
      <w:r w:rsidRPr="00CC0885">
        <w:rPr>
          <w:b/>
          <w:i/>
        </w:rPr>
        <w:t>Note:</w:t>
      </w:r>
      <w:r w:rsidRPr="00CC0885">
        <w:rPr>
          <w:i/>
        </w:rPr>
        <w:t xml:space="preserve">  The probability of establishment is calculated </w:t>
      </w:r>
      <w:r w:rsidRPr="00CC0885">
        <w:rPr>
          <w:b/>
          <w:i/>
        </w:rPr>
        <w:t>N</w:t>
      </w:r>
      <w:r w:rsidRPr="00CC0885">
        <w:rPr>
          <w:i/>
        </w:rPr>
        <w:t xml:space="preserve"> times, where </w:t>
      </w:r>
      <w:r w:rsidRPr="00CC0885">
        <w:rPr>
          <w:b/>
          <w:i/>
        </w:rPr>
        <w:t>N</w:t>
      </w:r>
      <w:r w:rsidRPr="00CC0885">
        <w:rPr>
          <w:i/>
        </w:rPr>
        <w:t xml:space="preserve"> is the succession time</w:t>
      </w:r>
      <w:r>
        <w:rPr>
          <w:i/>
        </w:rPr>
        <w:t xml:space="preserve"> </w:t>
      </w:r>
      <w:r w:rsidRPr="00CC0885">
        <w:rPr>
          <w:i/>
        </w:rPr>
        <w:t xml:space="preserve">step.  The </w:t>
      </w:r>
      <w:r w:rsidRPr="00CC0885">
        <w:rPr>
          <w:b/>
          <w:i/>
        </w:rPr>
        <w:t>average</w:t>
      </w:r>
      <w:r w:rsidRPr="00CC0885">
        <w:rPr>
          <w:i/>
        </w:rPr>
        <w:t xml:space="preserve"> of these </w:t>
      </w:r>
      <w:del w:id="539" w:author="Megan Creutzburg" w:date="2013-08-08T08:57:00Z">
        <w:r w:rsidRPr="00CC0885" w:rsidDel="00B944DA">
          <w:rPr>
            <w:b/>
            <w:i/>
          </w:rPr>
          <w:delText>N</w:delText>
        </w:r>
        <w:r w:rsidRPr="00CC0885" w:rsidDel="00B944DA">
          <w:rPr>
            <w:i/>
          </w:rPr>
          <w:delText xml:space="preserve"> </w:delText>
        </w:r>
      </w:del>
      <w:r w:rsidRPr="00CC0885">
        <w:rPr>
          <w:i/>
        </w:rPr>
        <w:t>probabilities is used.</w:t>
      </w:r>
    </w:p>
    <w:p w:rsidR="00661DA6" w:rsidRPr="009E5A53" w:rsidRDefault="00661DA6" w:rsidP="009E5A53">
      <w:pPr>
        <w:pStyle w:val="textbody"/>
      </w:pPr>
      <w:r>
        <w:t>4.</w:t>
      </w:r>
      <w:r>
        <w:tab/>
        <w:t xml:space="preserve">Century-calibrate-log:  A detailed monthly output for </w:t>
      </w:r>
      <w:r w:rsidRPr="00661DA6">
        <w:rPr>
          <w:b/>
        </w:rPr>
        <w:t>every cohort at each month</w:t>
      </w:r>
      <w:r>
        <w:t>.  (See above.) Due to the volume of data, this file should only be used with single cells runs.</w:t>
      </w:r>
    </w:p>
    <w:p w:rsidR="00B76DBD" w:rsidRDefault="00B76DBD" w:rsidP="00285A23">
      <w:pPr>
        <w:pStyle w:val="Heading1"/>
      </w:pPr>
      <w:bookmarkStart w:id="540" w:name="_Toc387241577"/>
      <w:r>
        <w:lastRenderedPageBreak/>
        <w:t>Initial Communities Input File</w:t>
      </w:r>
      <w:bookmarkEnd w:id="531"/>
      <w:bookmarkEnd w:id="532"/>
      <w:bookmarkEnd w:id="533"/>
      <w:bookmarkEnd w:id="540"/>
    </w:p>
    <w:p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76DBD" w:rsidRDefault="00B76DBD" w:rsidP="006F6491">
      <w:pPr>
        <w:pStyle w:val="Heading2"/>
        <w:tabs>
          <w:tab w:val="clear" w:pos="1836"/>
        </w:tabs>
        <w:ind w:left="1170" w:hanging="1170"/>
      </w:pPr>
      <w:bookmarkStart w:id="541" w:name="_Toc133339123"/>
      <w:bookmarkStart w:id="542" w:name="_Toc282434159"/>
      <w:bookmarkStart w:id="543" w:name="_Toc387241578"/>
      <w:r>
        <w:t>Example File</w:t>
      </w:r>
      <w:bookmarkEnd w:id="541"/>
      <w:bookmarkEnd w:id="542"/>
      <w:bookmarkEnd w:id="543"/>
    </w:p>
    <w:p w:rsidR="00B76DBD" w:rsidRDefault="00B76DBD" w:rsidP="00B76DBD">
      <w:pPr>
        <w:pStyle w:val="textinputfile"/>
      </w:pPr>
      <w:r>
        <w:t>LandisData   "Initial Communities"</w:t>
      </w:r>
    </w:p>
    <w:p w:rsidR="00B76DBD" w:rsidRDefault="00B76DBD" w:rsidP="00B76DBD">
      <w:pPr>
        <w:pStyle w:val="textinputfile"/>
        <w:rPr>
          <w:rFonts w:cs="Times New Roman"/>
        </w:rPr>
      </w:pPr>
    </w:p>
    <w:p w:rsidR="00B76DBD" w:rsidRDefault="00B76DBD" w:rsidP="00B76DBD">
      <w:pPr>
        <w:pStyle w:val="textinputfile"/>
      </w:pPr>
      <w:r>
        <w:t xml:space="preserve">&gt;&gt;Old jackpine oak </w:t>
      </w:r>
    </w:p>
    <w:p w:rsidR="00B76DBD" w:rsidRDefault="00B76DBD" w:rsidP="00B76DBD">
      <w:pPr>
        <w:pStyle w:val="textinputfile"/>
      </w:pPr>
      <w:r>
        <w:t>MapCode  7</w:t>
      </w:r>
    </w:p>
    <w:p w:rsidR="00B76DBD" w:rsidRDefault="00B76DBD" w:rsidP="00B76DBD">
      <w:pPr>
        <w:pStyle w:val="textinputfile"/>
      </w:pPr>
      <w:r>
        <w:t xml:space="preserve">   acerrubr 30</w:t>
      </w:r>
    </w:p>
    <w:p w:rsidR="00B76DBD" w:rsidRDefault="00B76DBD" w:rsidP="00B76DBD">
      <w:pPr>
        <w:pStyle w:val="textinputfile"/>
      </w:pPr>
      <w:r>
        <w:t xml:space="preserve">   pinubank 80 90</w:t>
      </w:r>
    </w:p>
    <w:p w:rsidR="00B76DBD" w:rsidRDefault="00B76DBD" w:rsidP="00B76DBD">
      <w:pPr>
        <w:pStyle w:val="textinputfile"/>
      </w:pPr>
      <w:r>
        <w:t xml:space="preserve">   pinuresi 110 140</w:t>
      </w:r>
    </w:p>
    <w:p w:rsidR="00B76DBD" w:rsidRDefault="00B76DBD" w:rsidP="00B76DBD">
      <w:pPr>
        <w:pStyle w:val="textinputfile"/>
      </w:pPr>
      <w:r>
        <w:t xml:space="preserve">   querelli 40 120 240</w:t>
      </w:r>
    </w:p>
    <w:p w:rsidR="00B76DBD" w:rsidRDefault="00B76DBD" w:rsidP="00B76DBD">
      <w:pPr>
        <w:pStyle w:val="textinputfile"/>
      </w:pPr>
    </w:p>
    <w:p w:rsidR="00B76DBD" w:rsidRDefault="00B76DBD" w:rsidP="00B76DBD">
      <w:pPr>
        <w:pStyle w:val="textinputfile"/>
      </w:pPr>
      <w:r>
        <w:t>&gt;&gt; young jackpine oak</w:t>
      </w:r>
    </w:p>
    <w:p w:rsidR="00B76DBD" w:rsidRDefault="00B76DBD" w:rsidP="00B76DBD">
      <w:pPr>
        <w:pStyle w:val="textinputfile"/>
      </w:pPr>
      <w:r>
        <w:t>MapCode  0</w:t>
      </w:r>
    </w:p>
    <w:p w:rsidR="00B76DBD" w:rsidRDefault="00B76DBD" w:rsidP="00B76DBD">
      <w:pPr>
        <w:pStyle w:val="textinputfile"/>
      </w:pPr>
      <w:r>
        <w:t xml:space="preserve">   pinubank 30 50</w:t>
      </w:r>
    </w:p>
    <w:p w:rsidR="00B76DBD" w:rsidRDefault="00B76DBD" w:rsidP="00B76DBD">
      <w:pPr>
        <w:pStyle w:val="textinputfile"/>
      </w:pPr>
      <w:r>
        <w:t xml:space="preserve">   querelli 10 40 70</w:t>
      </w:r>
    </w:p>
    <w:p w:rsidR="00B76DBD" w:rsidRDefault="00B76DBD" w:rsidP="00B76DBD">
      <w:pPr>
        <w:pStyle w:val="textinputfile"/>
      </w:pPr>
    </w:p>
    <w:p w:rsidR="00B76DBD" w:rsidRDefault="00B76DBD" w:rsidP="00B76DBD">
      <w:pPr>
        <w:pStyle w:val="textinputfile"/>
      </w:pPr>
      <w:r>
        <w:t xml:space="preserve">&gt;&gt; young aspen   </w:t>
      </w:r>
    </w:p>
    <w:p w:rsidR="00B76DBD" w:rsidRDefault="00B76DBD" w:rsidP="00B76DBD">
      <w:pPr>
        <w:pStyle w:val="textinputfile"/>
      </w:pPr>
      <w:r>
        <w:t>MapCode 2</w:t>
      </w:r>
    </w:p>
    <w:p w:rsidR="00B76DBD" w:rsidRDefault="00B76DBD" w:rsidP="00B76DBD">
      <w:pPr>
        <w:pStyle w:val="textinputfile"/>
      </w:pPr>
      <w:r>
        <w:t xml:space="preserve">   poputrem 10 20</w:t>
      </w:r>
    </w:p>
    <w:p w:rsidR="00B76DBD" w:rsidRDefault="00B76DBD" w:rsidP="00B76DBD">
      <w:pPr>
        <w:pStyle w:val="textinputfile"/>
      </w:pPr>
    </w:p>
    <w:p w:rsidR="00B76DBD" w:rsidRDefault="00B76DBD" w:rsidP="00B76DBD">
      <w:pPr>
        <w:pStyle w:val="textinputfile"/>
      </w:pPr>
      <w:r>
        <w:t>&gt;&gt; old maple hardwoods</w:t>
      </w:r>
    </w:p>
    <w:p w:rsidR="00B76DBD" w:rsidRDefault="00B76DBD" w:rsidP="00B76DBD">
      <w:pPr>
        <w:pStyle w:val="textinputfile"/>
      </w:pPr>
      <w:r>
        <w:t>MapCode 55</w:t>
      </w:r>
    </w:p>
    <w:p w:rsidR="00B76DBD" w:rsidRDefault="00B76DBD" w:rsidP="00B76DBD">
      <w:pPr>
        <w:pStyle w:val="textinputfile"/>
      </w:pPr>
      <w:r>
        <w:t xml:space="preserve">   abiebals 10 60 120</w:t>
      </w:r>
    </w:p>
    <w:p w:rsidR="00B76DBD" w:rsidRDefault="00B76DBD" w:rsidP="00B76DBD">
      <w:pPr>
        <w:pStyle w:val="textinputfile"/>
      </w:pPr>
      <w:r>
        <w:t xml:space="preserve">   acerrubr 90 120</w:t>
      </w:r>
    </w:p>
    <w:p w:rsidR="00B76DBD" w:rsidRDefault="00B76DBD" w:rsidP="00B76DBD">
      <w:pPr>
        <w:pStyle w:val="textinputfile"/>
      </w:pPr>
      <w:r>
        <w:t xml:space="preserve">   acersacc 20 50 150 200</w:t>
      </w:r>
    </w:p>
    <w:p w:rsidR="00B76DBD" w:rsidRDefault="00B76DBD" w:rsidP="00B76DBD">
      <w:pPr>
        <w:pStyle w:val="textinputfile"/>
      </w:pPr>
      <w:r>
        <w:t xml:space="preserve">   betualle 40 140 200</w:t>
      </w:r>
    </w:p>
    <w:p w:rsidR="00B76DBD" w:rsidRDefault="00B76DBD" w:rsidP="00B76DBD">
      <w:pPr>
        <w:pStyle w:val="textinputfile"/>
      </w:pPr>
      <w:r>
        <w:t xml:space="preserve">   fraxamer 10 100 130 180</w:t>
      </w:r>
    </w:p>
    <w:p w:rsidR="00B76DBD" w:rsidRDefault="00B76DBD" w:rsidP="00B76DBD">
      <w:pPr>
        <w:pStyle w:val="textinputfile"/>
      </w:pPr>
      <w:r>
        <w:t xml:space="preserve">   piceglau 180</w:t>
      </w:r>
    </w:p>
    <w:p w:rsidR="00B76DBD" w:rsidRDefault="00B76DBD" w:rsidP="00B76DBD">
      <w:pPr>
        <w:pStyle w:val="textinputfile"/>
      </w:pPr>
      <w:r>
        <w:t xml:space="preserve">   querrubr 100 160 180</w:t>
      </w:r>
    </w:p>
    <w:p w:rsidR="00B76DBD" w:rsidRDefault="00B76DBD" w:rsidP="00B76DBD">
      <w:pPr>
        <w:pStyle w:val="textinputfile"/>
      </w:pPr>
      <w:r>
        <w:t xml:space="preserve">   thujocci 200 240 260</w:t>
      </w:r>
    </w:p>
    <w:p w:rsidR="00B76DBD" w:rsidRDefault="00B76DBD" w:rsidP="00B76DBD">
      <w:pPr>
        <w:pStyle w:val="textinputfile"/>
      </w:pPr>
      <w:r>
        <w:t xml:space="preserve">   tiliamer 20 80 110 150</w:t>
      </w:r>
    </w:p>
    <w:p w:rsidR="00B76DBD" w:rsidRDefault="00B76DBD" w:rsidP="00B76DBD">
      <w:pPr>
        <w:pStyle w:val="textinputfile"/>
      </w:pPr>
      <w:r>
        <w:t xml:space="preserve">   tsugcana 30 80 120 220 320 340</w:t>
      </w:r>
    </w:p>
    <w:p w:rsidR="00B76DBD" w:rsidRDefault="00B76DBD" w:rsidP="00B76DBD">
      <w:pPr>
        <w:pStyle w:val="textinputfile"/>
      </w:pPr>
      <w:r>
        <w:t xml:space="preserve">   </w:t>
      </w:r>
    </w:p>
    <w:p w:rsidR="00B76DBD" w:rsidRDefault="00B76DBD" w:rsidP="00B76DBD">
      <w:pPr>
        <w:pStyle w:val="textinputfile"/>
      </w:pPr>
      <w:r>
        <w:t>&gt;&gt; old pine - spruce - fir</w:t>
      </w:r>
    </w:p>
    <w:p w:rsidR="00B76DBD" w:rsidRDefault="00B76DBD" w:rsidP="00B76DBD">
      <w:pPr>
        <w:pStyle w:val="textinputfile"/>
      </w:pPr>
      <w:r>
        <w:t>MapCode 6</w:t>
      </w:r>
    </w:p>
    <w:p w:rsidR="00B76DBD" w:rsidRDefault="00B76DBD" w:rsidP="00B76DBD">
      <w:pPr>
        <w:pStyle w:val="textinputfile"/>
      </w:pPr>
      <w:r>
        <w:t xml:space="preserve">   abiebals 10 50 80</w:t>
      </w:r>
    </w:p>
    <w:p w:rsidR="00B76DBD" w:rsidRDefault="00B76DBD" w:rsidP="00B76DBD">
      <w:pPr>
        <w:pStyle w:val="textinputfile"/>
      </w:pPr>
      <w:r>
        <w:t xml:space="preserve">   piceglau 100 140 180 200 220</w:t>
      </w:r>
    </w:p>
    <w:p w:rsidR="00B76DBD" w:rsidRDefault="00B76DBD" w:rsidP="00B76DBD">
      <w:pPr>
        <w:pStyle w:val="textinputfile"/>
      </w:pPr>
      <w:r>
        <w:t xml:space="preserve">   pinuresi 140 160 180</w:t>
      </w:r>
    </w:p>
    <w:p w:rsidR="00B76DBD" w:rsidRDefault="00B76DBD" w:rsidP="00B76DBD">
      <w:pPr>
        <w:pStyle w:val="textinputfile"/>
      </w:pPr>
      <w:r>
        <w:t xml:space="preserve">   pinustro 200 280 350</w:t>
      </w:r>
    </w:p>
    <w:p w:rsidR="00B76DBD" w:rsidRDefault="00B76DBD" w:rsidP="006F6491">
      <w:pPr>
        <w:pStyle w:val="Heading2"/>
        <w:tabs>
          <w:tab w:val="clear" w:pos="1836"/>
        </w:tabs>
        <w:ind w:left="1170" w:hanging="1170"/>
      </w:pPr>
      <w:bookmarkStart w:id="544" w:name="_Toc133339124"/>
      <w:bookmarkStart w:id="545" w:name="_Toc282434160"/>
      <w:bookmarkStart w:id="546" w:name="_Toc387241579"/>
      <w:r>
        <w:lastRenderedPageBreak/>
        <w:t>LandisData</w:t>
      </w:r>
      <w:bookmarkEnd w:id="544"/>
      <w:bookmarkEnd w:id="545"/>
      <w:bookmarkEnd w:id="546"/>
    </w:p>
    <w:p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rsidR="00B76DBD" w:rsidRDefault="00B76DBD" w:rsidP="006F6491">
      <w:pPr>
        <w:pStyle w:val="Heading2"/>
        <w:tabs>
          <w:tab w:val="clear" w:pos="1836"/>
        </w:tabs>
        <w:ind w:left="1170" w:hanging="1170"/>
      </w:pPr>
      <w:bookmarkStart w:id="547" w:name="_Toc133339125"/>
      <w:bookmarkStart w:id="548" w:name="_Toc282434161"/>
      <w:bookmarkStart w:id="549" w:name="_Toc387241580"/>
      <w:r>
        <w:t>Initial Community Class Definitions</w:t>
      </w:r>
      <w:bookmarkEnd w:id="547"/>
      <w:bookmarkEnd w:id="548"/>
      <w:bookmarkEnd w:id="549"/>
    </w:p>
    <w:p w:rsidR="00B76DBD" w:rsidRDefault="00B76DBD" w:rsidP="00B76DBD">
      <w:pPr>
        <w:pStyle w:val="textbody"/>
      </w:pPr>
      <w:r>
        <w:t>Each class has an associated map code and a list of species present at sites in the class.</w:t>
      </w:r>
    </w:p>
    <w:p w:rsidR="00B76DBD" w:rsidRDefault="00B76DBD" w:rsidP="00285A23">
      <w:pPr>
        <w:pStyle w:val="Heading3"/>
      </w:pPr>
      <w:bookmarkStart w:id="550" w:name="_Toc133339126"/>
      <w:bookmarkStart w:id="551" w:name="_Toc282434162"/>
      <w:bookmarkStart w:id="552" w:name="_Toc387241581"/>
      <w:r>
        <w:t>MapCode</w:t>
      </w:r>
      <w:bookmarkEnd w:id="550"/>
      <w:bookmarkEnd w:id="551"/>
      <w:bookmarkEnd w:id="552"/>
    </w:p>
    <w:p w:rsidR="00B76DBD" w:rsidRDefault="00B76DBD" w:rsidP="00B76DBD">
      <w:pPr>
        <w:pStyle w:val="textbody"/>
      </w:pPr>
      <w:r>
        <w:t xml:space="preserve">This parameter is the code used for the class in the input map (see section </w:t>
      </w:r>
      <w:r w:rsidR="001F43FA">
        <w:fldChar w:fldCharType="begin"/>
      </w:r>
      <w:r w:rsidR="001B749F">
        <w:instrText xml:space="preserve"> REF _Ref109371856 \r </w:instrText>
      </w:r>
      <w:r w:rsidR="001F43FA">
        <w:fldChar w:fldCharType="separate"/>
      </w:r>
      <w:r w:rsidR="00BC6C17">
        <w:t>2.5</w:t>
      </w:r>
      <w:r w:rsidR="001F43FA">
        <w:fldChar w:fldCharType="end"/>
      </w:r>
      <w:r>
        <w:t>).  Value: 0 ≤ integer ≤ 65,535.  Each class’ map code must be unique.  Map codes do not have to appear in any order, and do not need to be consecutive.</w:t>
      </w:r>
    </w:p>
    <w:p w:rsidR="00B76DBD" w:rsidRDefault="00B76DBD" w:rsidP="00285A23">
      <w:pPr>
        <w:pStyle w:val="Heading3"/>
      </w:pPr>
      <w:bookmarkStart w:id="553" w:name="_Toc133339127"/>
      <w:bookmarkStart w:id="554" w:name="_Toc282434163"/>
      <w:bookmarkStart w:id="555" w:name="_Toc387241582"/>
      <w:r>
        <w:t>Species Present</w:t>
      </w:r>
      <w:bookmarkEnd w:id="553"/>
      <w:bookmarkEnd w:id="554"/>
      <w:bookmarkEnd w:id="555"/>
    </w:p>
    <w:p w:rsidR="00B76DBD" w:rsidRDefault="00B76DBD" w:rsidP="00B76DBD">
      <w:pPr>
        <w:pStyle w:val="textbody"/>
      </w:pPr>
      <w:r>
        <w:t>A list of species present at the class’ sites comes after the map code.  Each species is listed on a separate data line.</w:t>
      </w:r>
    </w:p>
    <w:p w:rsidR="00B76DBD" w:rsidRDefault="00B76DBD" w:rsidP="00B76DBD">
      <w:pPr>
        <w:pStyle w:val="textinputfile"/>
      </w:pPr>
      <w:r>
        <w:rPr>
          <w:i/>
          <w:iCs/>
        </w:rPr>
        <w:t>species  age  age  age</w:t>
      </w:r>
      <w:r>
        <w:t xml:space="preserve">  ...</w:t>
      </w:r>
    </w:p>
    <w:p w:rsidR="00B76DBD" w:rsidRDefault="00B76DBD" w:rsidP="00B76DBD">
      <w:pPr>
        <w:pStyle w:val="textinputfile"/>
        <w:rPr>
          <w:rFonts w:cs="Times New Roman"/>
        </w:rPr>
      </w:pPr>
    </w:p>
    <w:p w:rsidR="00B76DBD" w:rsidRDefault="00B76DBD" w:rsidP="00B76DBD">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76DBD" w:rsidRDefault="00B76DBD" w:rsidP="00B76DBD">
      <w:pPr>
        <w:pStyle w:val="textinputfile"/>
      </w:pPr>
      <w:r>
        <w:t>acersacc  10  5  21  60  100</w:t>
      </w:r>
    </w:p>
    <w:p w:rsidR="00B76DBD" w:rsidRDefault="00B76DBD" w:rsidP="00B76DBD">
      <w:pPr>
        <w:pStyle w:val="textinputfile"/>
        <w:rPr>
          <w:rFonts w:cs="Times New Roman"/>
        </w:rPr>
      </w:pPr>
    </w:p>
    <w:p w:rsidR="00B76DBD" w:rsidRDefault="00B76DBD" w:rsidP="00B76DBD">
      <w:pPr>
        <w:pStyle w:val="textbody"/>
      </w:pPr>
      <w:r>
        <w:t>The list may be empty, which will result in the sites in the class being initialized with no species cohorts.</w:t>
      </w:r>
    </w:p>
    <w:p w:rsidR="00B76DBD" w:rsidRDefault="00B76DBD" w:rsidP="00285A23">
      <w:pPr>
        <w:pStyle w:val="Heading3"/>
      </w:pPr>
      <w:bookmarkStart w:id="556" w:name="_Toc133339128"/>
      <w:bookmarkStart w:id="557" w:name="_Toc282434164"/>
      <w:bookmarkStart w:id="558" w:name="_Toc387241583"/>
      <w:r>
        <w:t>Grouping Species Ages into Cohorts</w:t>
      </w:r>
      <w:bookmarkEnd w:id="556"/>
      <w:bookmarkEnd w:id="557"/>
      <w:bookmarkEnd w:id="558"/>
    </w:p>
    <w:p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rsidR="00B76DBD" w:rsidRDefault="00B76DBD" w:rsidP="00B76DBD">
      <w:pPr>
        <w:pStyle w:val="textbody"/>
      </w:pPr>
      <w:r>
        <w:t>Suppose an initial community class has this species in its list:</w:t>
      </w:r>
    </w:p>
    <w:p w:rsidR="00B76DBD" w:rsidRDefault="00B76DBD" w:rsidP="00B76DBD">
      <w:pPr>
        <w:pStyle w:val="textinputfile"/>
      </w:pPr>
      <w:r>
        <w:t>acersacc  10  25  30  40  183  200</w:t>
      </w:r>
    </w:p>
    <w:p w:rsidR="00B76DBD" w:rsidRDefault="00B76DBD" w:rsidP="00B76DBD">
      <w:pPr>
        <w:pStyle w:val="textinputfile"/>
        <w:rPr>
          <w:rFonts w:cs="Times New Roman"/>
        </w:rPr>
      </w:pPr>
    </w:p>
    <w:p w:rsidR="00B76DBD" w:rsidRDefault="00B76DBD" w:rsidP="00B76DBD">
      <w:pPr>
        <w:pStyle w:val="textbody"/>
      </w:pPr>
      <w:r>
        <w:t>If the succession timestep is 10, then the cohorts for this species initially at each site in this class will be:</w:t>
      </w:r>
    </w:p>
    <w:p w:rsidR="00B76DBD" w:rsidRDefault="00B76DBD" w:rsidP="00B76DBD">
      <w:pPr>
        <w:pStyle w:val="textinputfile"/>
      </w:pPr>
      <w:r>
        <w:t>acersacc  10  20  30  40  190  200</w:t>
      </w:r>
    </w:p>
    <w:p w:rsidR="00B76DBD" w:rsidRDefault="00B76DBD" w:rsidP="00B76DBD">
      <w:pPr>
        <w:pStyle w:val="textbody"/>
      </w:pPr>
    </w:p>
    <w:p w:rsidR="00B76DBD" w:rsidRDefault="00B76DBD" w:rsidP="00B76DBD">
      <w:pPr>
        <w:pStyle w:val="textbody"/>
      </w:pPr>
      <w:r>
        <w:lastRenderedPageBreak/>
        <w:t>If the succession timestep is 20, then the cohorts for this species initially at each site in this class will be:</w:t>
      </w:r>
    </w:p>
    <w:p w:rsidR="00B76DBD" w:rsidRDefault="00B76DBD" w:rsidP="00B76DBD">
      <w:pPr>
        <w:pStyle w:val="textinputfile"/>
      </w:pPr>
      <w:r>
        <w:t>acersacc  20  40  200</w:t>
      </w:r>
    </w:p>
    <w:p w:rsidR="00B76DBD" w:rsidRDefault="00B76DBD" w:rsidP="00B76DBD">
      <w:pPr>
        <w:pStyle w:val="textbody"/>
      </w:pPr>
    </w:p>
    <w:p w:rsidR="00B76DBD" w:rsidRDefault="00B76DBD" w:rsidP="00B76DBD">
      <w:pPr>
        <w:pStyle w:val="textbody"/>
      </w:pPr>
    </w:p>
    <w:p w:rsidR="002C5A79" w:rsidRDefault="002C5A79" w:rsidP="00285A23">
      <w:pPr>
        <w:pStyle w:val="Heading1"/>
      </w:pPr>
      <w:bookmarkStart w:id="559" w:name="_Toc387241584"/>
      <w:r>
        <w:lastRenderedPageBreak/>
        <w:t>Input File – Age-only Disturbances</w:t>
      </w:r>
      <w:bookmarkEnd w:id="530"/>
      <w:bookmarkEnd w:id="559"/>
    </w:p>
    <w:p w:rsidR="0045325A" w:rsidRDefault="0045325A" w:rsidP="0045325A">
      <w:pPr>
        <w:pStyle w:val="textbody"/>
      </w:pPr>
      <w:r>
        <w:t>This optional auxiliary input file contains the biomass parameters used when age-only disturbances kill biomass cohort</w:t>
      </w:r>
      <w:r w:rsidR="00EC0682">
        <w:t xml:space="preserve">s (see section </w:t>
      </w:r>
      <w:r w:rsidR="001F43FA">
        <w:fldChar w:fldCharType="begin"/>
      </w:r>
      <w:r w:rsidR="00EC0682">
        <w:instrText xml:space="preserve"> REF _Ref140060996 \r \h </w:instrText>
      </w:r>
      <w:r w:rsidR="001F43FA">
        <w:fldChar w:fldCharType="separate"/>
      </w:r>
      <w:r w:rsidR="00BC6C17">
        <w:t>2.23</w:t>
      </w:r>
      <w:r w:rsidR="001F43FA">
        <w:fldChar w:fldCharType="end"/>
      </w:r>
      <w:r w:rsidR="00EC0682">
        <w:t xml:space="preserve"> </w:t>
      </w:r>
      <w:r w:rsidR="001F43FA">
        <w:fldChar w:fldCharType="begin"/>
      </w:r>
      <w:r w:rsidR="001F43FA">
        <w:instrText xml:space="preserve"> REF _Ref140060996 \h  \* MERGEFORMAT </w:instrText>
      </w:r>
      <w:r w:rsidR="001F43FA">
        <w:fldChar w:fldCharType="separate"/>
      </w:r>
      <w:r w:rsidR="00BC6C17" w:rsidRPr="00BC6C17">
        <w:rPr>
          <w:i/>
          <w:iCs/>
        </w:rPr>
        <w:t>AgeOnlyDisturbances:BiomassParameters</w:t>
      </w:r>
      <w:r w:rsidR="001F43FA">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664ABC" w:rsidRDefault="00664ABC" w:rsidP="0045325A">
      <w:pPr>
        <w:pStyle w:val="textbody"/>
      </w:pPr>
      <w:r w:rsidRPr="00664ABC">
        <w:rPr>
          <w:b/>
        </w:rPr>
        <w:t>Note</w:t>
      </w:r>
      <w:r>
        <w:t xml:space="preserve">:  </w:t>
      </w:r>
      <w:r w:rsidRPr="00664ABC">
        <w:rPr>
          <w:i/>
        </w:rPr>
        <w:t>Fire is not allowed as a disturbance type</w:t>
      </w:r>
      <w:r>
        <w:t>.  Fire effects vary by severity and are indicated in the FireReductionParameters table.</w:t>
      </w:r>
    </w:p>
    <w:p w:rsidR="0045325A" w:rsidRDefault="0045325A" w:rsidP="006F6491">
      <w:pPr>
        <w:pStyle w:val="Heading2"/>
        <w:tabs>
          <w:tab w:val="clear" w:pos="1836"/>
        </w:tabs>
        <w:ind w:left="1170" w:hanging="1170"/>
      </w:pPr>
      <w:bookmarkStart w:id="560" w:name="_Toc387241585"/>
      <w:r>
        <w:t>LandisData</w:t>
      </w:r>
      <w:bookmarkEnd w:id="560"/>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6F6491">
      <w:pPr>
        <w:pStyle w:val="Heading2"/>
        <w:tabs>
          <w:tab w:val="clear" w:pos="1836"/>
        </w:tabs>
        <w:ind w:left="1170" w:hanging="1170"/>
      </w:pPr>
      <w:bookmarkStart w:id="561" w:name="_Toc387241586"/>
      <w:r>
        <w:t>CohortBiomassReductions Table</w:t>
      </w:r>
      <w:bookmarkEnd w:id="561"/>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285A23">
      <w:pPr>
        <w:pStyle w:val="Heading3"/>
      </w:pPr>
      <w:bookmarkStart w:id="562" w:name="_Toc387241587"/>
      <w:r>
        <w:t>Disturbance</w:t>
      </w:r>
      <w:bookmarkEnd w:id="562"/>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LandisData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285A23">
      <w:pPr>
        <w:pStyle w:val="Heading3"/>
      </w:pPr>
      <w:bookmarkStart w:id="563" w:name="_Toc387241588"/>
      <w:r>
        <w:t>Woody</w:t>
      </w:r>
      <w:bookmarkEnd w:id="563"/>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285A23">
      <w:pPr>
        <w:pStyle w:val="Heading3"/>
      </w:pPr>
      <w:bookmarkStart w:id="564" w:name="_Toc387241589"/>
      <w:r>
        <w:t>Non-Woody</w:t>
      </w:r>
      <w:bookmarkEnd w:id="564"/>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rsidR="0045325A" w:rsidRDefault="0032493F" w:rsidP="006F6491">
      <w:pPr>
        <w:pStyle w:val="Heading2"/>
        <w:tabs>
          <w:tab w:val="clear" w:pos="1836"/>
        </w:tabs>
        <w:ind w:left="1170" w:hanging="1170"/>
      </w:pPr>
      <w:bookmarkStart w:id="565" w:name="_Toc387241590"/>
      <w:r>
        <w:lastRenderedPageBreak/>
        <w:t>DeadPool</w:t>
      </w:r>
      <w:r w:rsidR="0045325A">
        <w:t>Reductions Table</w:t>
      </w:r>
      <w:bookmarkEnd w:id="565"/>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285A23">
      <w:pPr>
        <w:pStyle w:val="Heading3"/>
      </w:pPr>
      <w:bookmarkStart w:id="566" w:name="_Toc387241591"/>
      <w:r>
        <w:t>Disturbance</w:t>
      </w:r>
      <w:bookmarkEnd w:id="566"/>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LandisData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285A23">
      <w:pPr>
        <w:pStyle w:val="Heading3"/>
      </w:pPr>
      <w:bookmarkStart w:id="567" w:name="_Toc387241592"/>
      <w:r>
        <w:t>Woody</w:t>
      </w:r>
      <w:bookmarkEnd w:id="567"/>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285A23">
      <w:pPr>
        <w:pStyle w:val="Heading3"/>
      </w:pPr>
      <w:bookmarkStart w:id="568" w:name="_Toc387241593"/>
      <w:r w:rsidRPr="00297CB7">
        <w:t>Non-Woody</w:t>
      </w:r>
      <w:bookmarkEnd w:id="568"/>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094570" w:rsidRDefault="00094570" w:rsidP="00285A23">
      <w:pPr>
        <w:pStyle w:val="Heading1"/>
        <w:sectPr w:rsidR="00094570">
          <w:headerReference w:type="default" r:id="rId11"/>
          <w:footerReference w:type="default" r:id="rId12"/>
          <w:pgSz w:w="12240" w:h="15840" w:code="1"/>
          <w:pgMar w:top="1627" w:right="1627" w:bottom="2707" w:left="1627" w:header="936" w:footer="720" w:gutter="0"/>
          <w:pgNumType w:start="1"/>
          <w:cols w:space="720"/>
          <w:docGrid w:linePitch="360"/>
        </w:sectPr>
      </w:pPr>
      <w:bookmarkStart w:id="569" w:name="_Toc112490864"/>
    </w:p>
    <w:p w:rsidR="005D746B" w:rsidRDefault="005D746B" w:rsidP="00285A23">
      <w:pPr>
        <w:pStyle w:val="Heading1"/>
      </w:pPr>
      <w:bookmarkStart w:id="570" w:name="_Toc387241594"/>
      <w:commentRangeStart w:id="571"/>
      <w:r>
        <w:lastRenderedPageBreak/>
        <w:t xml:space="preserve">Example </w:t>
      </w:r>
      <w:bookmarkEnd w:id="569"/>
      <w:r>
        <w:t>Inputs</w:t>
      </w:r>
      <w:commentRangeEnd w:id="571"/>
      <w:r w:rsidR="005C3220">
        <w:rPr>
          <w:rStyle w:val="CommentReference"/>
          <w:rFonts w:ascii="Times New Roman" w:hAnsi="Times New Roman"/>
          <w:kern w:val="0"/>
        </w:rPr>
        <w:commentReference w:id="571"/>
      </w:r>
      <w:bookmarkEnd w:id="570"/>
    </w:p>
    <w:p w:rsidR="005D746B" w:rsidRDefault="005D746B" w:rsidP="006F6491">
      <w:pPr>
        <w:pStyle w:val="Heading2"/>
        <w:tabs>
          <w:tab w:val="clear" w:pos="1836"/>
        </w:tabs>
        <w:ind w:left="1170" w:hanging="1170"/>
      </w:pPr>
      <w:bookmarkStart w:id="572" w:name="_Toc387241595"/>
      <w:r>
        <w:t>Main Parameter File</w:t>
      </w:r>
      <w:bookmarkEnd w:id="572"/>
    </w:p>
    <w:p w:rsidR="0042646D" w:rsidRDefault="0042646D" w:rsidP="0042646D">
      <w:pPr>
        <w:pStyle w:val="textinputfile"/>
        <w:ind w:hanging="376"/>
      </w:pPr>
      <w:r>
        <w:t>LandisData  "Century Succession"</w:t>
      </w:r>
    </w:p>
    <w:p w:rsidR="0042646D" w:rsidRDefault="0042646D" w:rsidP="0042646D">
      <w:pPr>
        <w:pStyle w:val="textinputfile"/>
        <w:ind w:hanging="376"/>
      </w:pPr>
    </w:p>
    <w:p w:rsidR="0042646D" w:rsidRDefault="0042646D" w:rsidP="00285A23">
      <w:pPr>
        <w:pStyle w:val="textinputfile"/>
        <w:ind w:hanging="376"/>
        <w:outlineLvl w:val="0"/>
      </w:pPr>
      <w:r>
        <w:t>Timestep  1</w:t>
      </w:r>
    </w:p>
    <w:p w:rsidR="0042646D" w:rsidRDefault="0042646D" w:rsidP="0042646D">
      <w:pPr>
        <w:pStyle w:val="textinputfile"/>
        <w:ind w:hanging="376"/>
      </w:pPr>
    </w:p>
    <w:p w:rsidR="0042646D" w:rsidRDefault="0042646D" w:rsidP="00285A23">
      <w:pPr>
        <w:pStyle w:val="textinputfile"/>
        <w:ind w:hanging="376"/>
        <w:outlineLvl w:val="0"/>
      </w:pPr>
      <w:r>
        <w:t>SeedingAlgorithm  WardSeedDispersal</w:t>
      </w:r>
    </w:p>
    <w:p w:rsidR="0042646D" w:rsidRDefault="0042646D" w:rsidP="0042646D">
      <w:pPr>
        <w:pStyle w:val="textinputfile"/>
        <w:ind w:hanging="376"/>
      </w:pPr>
    </w:p>
    <w:p w:rsidR="006766E5" w:rsidRDefault="006766E5" w:rsidP="006766E5">
      <w:pPr>
        <w:pStyle w:val="textinputfile"/>
        <w:ind w:left="1170"/>
      </w:pPr>
      <w:r>
        <w:t>InitialCommunities      "initial-communities.txt"</w:t>
      </w:r>
    </w:p>
    <w:p w:rsidR="006766E5" w:rsidRDefault="006766E5" w:rsidP="006766E5">
      <w:pPr>
        <w:pStyle w:val="textinputfile"/>
        <w:ind w:left="1170"/>
      </w:pPr>
      <w:r>
        <w:t>InitialCommunitiesMap   "initial communities.gis"</w:t>
      </w:r>
    </w:p>
    <w:p w:rsidR="006766E5" w:rsidRDefault="006766E5" w:rsidP="0042646D">
      <w:pPr>
        <w:pStyle w:val="textinputfile"/>
        <w:ind w:hanging="376"/>
      </w:pPr>
    </w:p>
    <w:p w:rsidR="0042646D" w:rsidRDefault="0042646D" w:rsidP="0042646D">
      <w:pPr>
        <w:pStyle w:val="textinputfile"/>
        <w:ind w:hanging="376"/>
      </w:pPr>
      <w:r>
        <w:t>ClimateFile</w:t>
      </w:r>
      <w:r>
        <w:tab/>
        <w:t>ClimateInputsMultipleYear.txt</w:t>
      </w:r>
    </w:p>
    <w:p w:rsidR="0042646D" w:rsidRDefault="0042646D" w:rsidP="0042646D">
      <w:pPr>
        <w:pStyle w:val="textinputfile"/>
        <w:ind w:hanging="376"/>
      </w:pPr>
    </w:p>
    <w:p w:rsidR="0042646D" w:rsidRDefault="0042646D" w:rsidP="0042646D">
      <w:pPr>
        <w:pStyle w:val="textinputfile"/>
        <w:ind w:hanging="376"/>
      </w:pPr>
      <w:r>
        <w:t>CalibrateMode   yes  &lt;&lt; Calibrate mode assumes no disturbances and runs the months 1 - 12.</w:t>
      </w:r>
    </w:p>
    <w:p w:rsidR="0042646D" w:rsidRDefault="0042646D" w:rsidP="0042646D">
      <w:pPr>
        <w:pStyle w:val="textinputfile"/>
        <w:ind w:hanging="376"/>
      </w:pPr>
    </w:p>
    <w:p w:rsidR="00820B38" w:rsidRDefault="004F2D00" w:rsidP="00820B38">
      <w:pPr>
        <w:pStyle w:val="textinputfile"/>
        <w:ind w:hanging="376"/>
        <w:outlineLvl w:val="0"/>
      </w:pPr>
      <w:r w:rsidRPr="004F2D00">
        <w:t>SpinupMortalityFraction 0.002</w:t>
      </w:r>
    </w:p>
    <w:p w:rsidR="004F2D00" w:rsidRDefault="004F2D00" w:rsidP="00820B38">
      <w:pPr>
        <w:pStyle w:val="textinputfile"/>
        <w:ind w:hanging="376"/>
        <w:outlineLvl w:val="0"/>
      </w:pPr>
    </w:p>
    <w:p w:rsidR="00820B38" w:rsidRDefault="00820B38" w:rsidP="00820B38">
      <w:pPr>
        <w:pStyle w:val="textinputfile"/>
        <w:ind w:hanging="376"/>
        <w:outlineLvl w:val="0"/>
      </w:pPr>
      <w:r>
        <w:t>WaterDecayFunction Ratio &lt;&lt;Linear or Ratio</w:t>
      </w:r>
    </w:p>
    <w:p w:rsidR="00820B38" w:rsidRDefault="00820B38" w:rsidP="00820B38">
      <w:pPr>
        <w:pStyle w:val="textinputfile"/>
        <w:ind w:hanging="376"/>
        <w:outlineLvl w:val="0"/>
      </w:pPr>
    </w:p>
    <w:p w:rsidR="00820B38" w:rsidRDefault="00820B38" w:rsidP="00820B38">
      <w:pPr>
        <w:pStyle w:val="textinputfile"/>
        <w:ind w:hanging="376"/>
        <w:outlineLvl w:val="0"/>
      </w:pPr>
      <w:r>
        <w:t>ProbEstablishAdjust 1</w:t>
      </w:r>
    </w:p>
    <w:p w:rsidR="004F2D00" w:rsidRDefault="004F2D00" w:rsidP="00820B38">
      <w:pPr>
        <w:pStyle w:val="textinputfile"/>
        <w:ind w:hanging="376"/>
        <w:outlineLvl w:val="0"/>
      </w:pPr>
    </w:p>
    <w:p w:rsidR="004F2D00" w:rsidRDefault="004F2D00" w:rsidP="004F2D00">
      <w:pPr>
        <w:pStyle w:val="textinputfile"/>
        <w:ind w:hanging="376"/>
        <w:outlineLvl w:val="0"/>
      </w:pPr>
      <w:r>
        <w:t>ANPPMapNames</w:t>
      </w:r>
      <w:r>
        <w:tab/>
      </w:r>
      <w:r>
        <w:tab/>
        <w:t>century/ag_npp-{timestep}.gis</w:t>
      </w:r>
    </w:p>
    <w:p w:rsidR="004F2D00" w:rsidRDefault="004F2D00" w:rsidP="004F2D00">
      <w:pPr>
        <w:pStyle w:val="textinputfile"/>
        <w:ind w:hanging="376"/>
        <w:outlineLvl w:val="0"/>
      </w:pPr>
      <w:r>
        <w:t>ANPPMapFrequency</w:t>
      </w:r>
      <w:r>
        <w:tab/>
        <w:t>5</w:t>
      </w:r>
    </w:p>
    <w:p w:rsidR="004F2D00" w:rsidRDefault="004F2D00" w:rsidP="004F2D00">
      <w:pPr>
        <w:pStyle w:val="textinputfile"/>
        <w:ind w:hanging="376"/>
        <w:outlineLvl w:val="0"/>
      </w:pPr>
      <w:r>
        <w:t>ANEEMapNames</w:t>
      </w:r>
      <w:r>
        <w:tab/>
      </w:r>
      <w:r>
        <w:tab/>
        <w:t>century/nee-{timestep}.gis</w:t>
      </w:r>
    </w:p>
    <w:p w:rsidR="004F2D00" w:rsidRDefault="004F2D00" w:rsidP="004F2D00">
      <w:pPr>
        <w:pStyle w:val="textinputfile"/>
        <w:ind w:hanging="376"/>
        <w:outlineLvl w:val="0"/>
      </w:pPr>
      <w:r>
        <w:t>ANEEMapFrequency</w:t>
      </w:r>
      <w:r>
        <w:tab/>
        <w:t>5</w:t>
      </w:r>
    </w:p>
    <w:p w:rsidR="00820B38" w:rsidRDefault="00820B38" w:rsidP="00820B38">
      <w:pPr>
        <w:pStyle w:val="textinputfile"/>
        <w:ind w:hanging="376"/>
        <w:outlineLvl w:val="0"/>
      </w:pPr>
    </w:p>
    <w:p w:rsidR="0042646D" w:rsidRDefault="0042646D" w:rsidP="00820B38">
      <w:pPr>
        <w:pStyle w:val="textinputfile"/>
        <w:ind w:hanging="376"/>
        <w:outlineLvl w:val="0"/>
      </w:pPr>
      <w:r>
        <w:t>AvailableLightBiomass</w:t>
      </w:r>
    </w:p>
    <w:p w:rsidR="0042646D" w:rsidRDefault="0042646D" w:rsidP="0042646D">
      <w:pPr>
        <w:pStyle w:val="textinputfile"/>
        <w:ind w:hanging="376"/>
      </w:pPr>
      <w:r>
        <w:t>&gt;&gt; Available</w:t>
      </w:r>
      <w:r>
        <w:tab/>
        <w:t>Relative Biomass</w:t>
      </w:r>
    </w:p>
    <w:p w:rsidR="0042646D" w:rsidRDefault="0042646D" w:rsidP="0042646D">
      <w:pPr>
        <w:pStyle w:val="textinputfile"/>
        <w:ind w:hanging="376"/>
      </w:pPr>
      <w:r>
        <w:t>&gt;&gt; Light</w:t>
      </w:r>
      <w:r>
        <w:tab/>
        <w:t>by Ecoregions</w:t>
      </w:r>
    </w:p>
    <w:p w:rsidR="0042646D" w:rsidRDefault="0042646D" w:rsidP="0042646D">
      <w:pPr>
        <w:pStyle w:val="textinputfile"/>
        <w:ind w:hanging="376"/>
      </w:pPr>
      <w:r>
        <w:t>&gt;&gt; Class</w:t>
      </w:r>
      <w:r>
        <w:tab/>
      </w:r>
    </w:p>
    <w:p w:rsidR="0042646D" w:rsidRDefault="0042646D" w:rsidP="0042646D">
      <w:pPr>
        <w:pStyle w:val="textinputfile"/>
        <w:ind w:hanging="376"/>
      </w:pPr>
      <w:r>
        <w:t>&gt;&gt; ----------</w:t>
      </w:r>
      <w:r>
        <w:tab/>
        <w:t>--------------------</w:t>
      </w:r>
      <w:r>
        <w:tab/>
      </w:r>
    </w:p>
    <w:p w:rsidR="0042646D" w:rsidRDefault="0042646D" w:rsidP="0042646D">
      <w:pPr>
        <w:pStyle w:val="textinputfile"/>
        <w:ind w:hanging="376"/>
      </w:pPr>
      <w:r>
        <w:tab/>
        <w:t xml:space="preserve">        eco1    </w:t>
      </w:r>
    </w:p>
    <w:p w:rsidR="0042646D" w:rsidRDefault="0042646D" w:rsidP="0042646D">
      <w:pPr>
        <w:pStyle w:val="textinputfile"/>
        <w:ind w:hanging="376"/>
      </w:pPr>
    </w:p>
    <w:p w:rsidR="0042646D" w:rsidRDefault="0042646D" w:rsidP="0042646D">
      <w:pPr>
        <w:pStyle w:val="textinputfile"/>
        <w:ind w:hanging="376"/>
      </w:pPr>
      <w:r>
        <w:tab/>
        <w:t>1</w:t>
      </w:r>
      <w:r>
        <w:tab/>
        <w:t xml:space="preserve">15%    </w:t>
      </w:r>
    </w:p>
    <w:p w:rsidR="0042646D" w:rsidRDefault="0042646D" w:rsidP="0042646D">
      <w:pPr>
        <w:pStyle w:val="textinputfile"/>
        <w:ind w:hanging="376"/>
      </w:pPr>
      <w:r>
        <w:tab/>
        <w:t>2</w:t>
      </w:r>
      <w:r>
        <w:tab/>
        <w:t xml:space="preserve">25%    </w:t>
      </w:r>
    </w:p>
    <w:p w:rsidR="0042646D" w:rsidRDefault="0042646D" w:rsidP="0042646D">
      <w:pPr>
        <w:pStyle w:val="textinputfile"/>
        <w:ind w:hanging="376"/>
      </w:pPr>
      <w:r>
        <w:tab/>
        <w:t>3</w:t>
      </w:r>
      <w:r>
        <w:tab/>
        <w:t xml:space="preserve">50%    </w:t>
      </w:r>
    </w:p>
    <w:p w:rsidR="0042646D" w:rsidRDefault="0042646D" w:rsidP="0042646D">
      <w:pPr>
        <w:pStyle w:val="textinputfile"/>
        <w:ind w:hanging="376"/>
      </w:pPr>
      <w:r>
        <w:tab/>
        <w:t>4</w:t>
      </w:r>
      <w:r>
        <w:tab/>
        <w:t xml:space="preserve">80%    </w:t>
      </w:r>
    </w:p>
    <w:p w:rsidR="0042646D" w:rsidRDefault="0042646D" w:rsidP="0042646D">
      <w:pPr>
        <w:pStyle w:val="textinputfile"/>
        <w:ind w:hanging="376"/>
      </w:pPr>
      <w:r>
        <w:lastRenderedPageBreak/>
        <w:tab/>
        <w:t>5</w:t>
      </w:r>
      <w:r>
        <w:tab/>
        <w:t xml:space="preserve">95%    </w:t>
      </w:r>
    </w:p>
    <w:p w:rsidR="0042646D" w:rsidRDefault="0042646D" w:rsidP="0042646D">
      <w:pPr>
        <w:pStyle w:val="textinputfile"/>
        <w:ind w:hanging="376"/>
      </w:pPr>
    </w:p>
    <w:p w:rsidR="0042646D" w:rsidRDefault="0042646D" w:rsidP="00285A23">
      <w:pPr>
        <w:pStyle w:val="textinputfile"/>
        <w:ind w:hanging="376"/>
        <w:outlineLvl w:val="0"/>
      </w:pPr>
      <w:r>
        <w:t>SufficientLightTable</w:t>
      </w:r>
    </w:p>
    <w:p w:rsidR="0042646D" w:rsidRDefault="0042646D" w:rsidP="0042646D">
      <w:pPr>
        <w:pStyle w:val="textinputfile"/>
        <w:ind w:hanging="376"/>
      </w:pPr>
      <w:r>
        <w:t>&gt;&gt; Spp Shade</w:t>
      </w:r>
      <w:r>
        <w:tab/>
        <w:t>Probability</w:t>
      </w:r>
    </w:p>
    <w:p w:rsidR="0042646D" w:rsidRDefault="0042646D" w:rsidP="0042646D">
      <w:pPr>
        <w:pStyle w:val="textinputfile"/>
        <w:ind w:hanging="376"/>
      </w:pPr>
      <w:r>
        <w:t>&gt;&gt; Class</w:t>
      </w:r>
      <w:r>
        <w:tab/>
        <w:t>by Actual Shade</w:t>
      </w:r>
    </w:p>
    <w:p w:rsidR="0042646D" w:rsidRDefault="0042646D" w:rsidP="0042646D">
      <w:pPr>
        <w:pStyle w:val="textinputfile"/>
        <w:ind w:hanging="376"/>
      </w:pPr>
      <w:r>
        <w:t>&gt;&gt; ----------</w:t>
      </w:r>
      <w:r>
        <w:tab/>
        <w:t>--------------------</w:t>
      </w:r>
      <w:r>
        <w:tab/>
      </w:r>
    </w:p>
    <w:p w:rsidR="0042646D" w:rsidRDefault="0042646D" w:rsidP="0042646D">
      <w:pPr>
        <w:pStyle w:val="textinputfile"/>
        <w:ind w:hanging="376"/>
      </w:pPr>
      <w:r>
        <w:t>&gt;&gt;</w:t>
      </w:r>
      <w:r>
        <w:tab/>
      </w:r>
      <w:r>
        <w:tab/>
        <w:t>0</w:t>
      </w:r>
      <w:r>
        <w:tab/>
        <w:t>1</w:t>
      </w:r>
      <w:r>
        <w:tab/>
        <w:t>2</w:t>
      </w:r>
      <w:r>
        <w:tab/>
        <w:t>3</w:t>
      </w:r>
      <w:r>
        <w:tab/>
        <w:t>4</w:t>
      </w:r>
      <w:r>
        <w:tab/>
        <w:t>5</w:t>
      </w:r>
    </w:p>
    <w:p w:rsidR="0042646D" w:rsidRDefault="0042646D" w:rsidP="0042646D">
      <w:pPr>
        <w:pStyle w:val="textinputfile"/>
        <w:ind w:hanging="376"/>
      </w:pPr>
      <w:r>
        <w:tab/>
        <w:t>1</w:t>
      </w:r>
      <w:r>
        <w:tab/>
        <w:t>1.0</w:t>
      </w:r>
      <w:r>
        <w:tab/>
        <w:t>0.1</w:t>
      </w:r>
      <w:r>
        <w:tab/>
        <w:t>0.0</w:t>
      </w:r>
      <w:r>
        <w:tab/>
        <w:t>0.0</w:t>
      </w:r>
      <w:r>
        <w:tab/>
        <w:t>0.0</w:t>
      </w:r>
      <w:r>
        <w:tab/>
        <w:t>0.0</w:t>
      </w:r>
    </w:p>
    <w:p w:rsidR="0042646D" w:rsidRDefault="0042646D" w:rsidP="0042646D">
      <w:pPr>
        <w:pStyle w:val="textinputfile"/>
        <w:ind w:hanging="376"/>
      </w:pPr>
      <w:r>
        <w:tab/>
        <w:t>2</w:t>
      </w:r>
      <w:r>
        <w:tab/>
        <w:t>1.0</w:t>
      </w:r>
      <w:r>
        <w:tab/>
        <w:t>1.0</w:t>
      </w:r>
      <w:r>
        <w:tab/>
        <w:t>0.1</w:t>
      </w:r>
      <w:r>
        <w:tab/>
        <w:t>0.05</w:t>
      </w:r>
      <w:r>
        <w:tab/>
        <w:t>0.0</w:t>
      </w:r>
      <w:r>
        <w:tab/>
        <w:t>0.0</w:t>
      </w:r>
    </w:p>
    <w:p w:rsidR="0042646D" w:rsidRDefault="0042646D" w:rsidP="0042646D">
      <w:pPr>
        <w:pStyle w:val="textinputfile"/>
        <w:ind w:hanging="376"/>
      </w:pPr>
      <w:r>
        <w:tab/>
        <w:t>3</w:t>
      </w:r>
      <w:r>
        <w:tab/>
        <w:t>1.0</w:t>
      </w:r>
      <w:r>
        <w:tab/>
        <w:t>1.0</w:t>
      </w:r>
      <w:r>
        <w:tab/>
        <w:t>1.0</w:t>
      </w:r>
      <w:r>
        <w:tab/>
        <w:t>0.1</w:t>
      </w:r>
      <w:r>
        <w:tab/>
        <w:t>0.05</w:t>
      </w:r>
      <w:r>
        <w:tab/>
        <w:t>0.0</w:t>
      </w:r>
    </w:p>
    <w:p w:rsidR="0042646D" w:rsidRDefault="0042646D" w:rsidP="0042646D">
      <w:pPr>
        <w:pStyle w:val="textinputfile"/>
        <w:ind w:hanging="376"/>
      </w:pPr>
      <w:r>
        <w:tab/>
        <w:t>4</w:t>
      </w:r>
      <w:r>
        <w:tab/>
        <w:t>1.0</w:t>
      </w:r>
      <w:r>
        <w:tab/>
        <w:t>1.0</w:t>
      </w:r>
      <w:r>
        <w:tab/>
        <w:t>1.0</w:t>
      </w:r>
      <w:r>
        <w:tab/>
        <w:t>1.0</w:t>
      </w:r>
      <w:r>
        <w:tab/>
        <w:t>0.1</w:t>
      </w:r>
      <w:r>
        <w:tab/>
        <w:t>0.05</w:t>
      </w:r>
    </w:p>
    <w:p w:rsidR="0042646D" w:rsidRDefault="0042646D" w:rsidP="0042646D">
      <w:pPr>
        <w:pStyle w:val="textinputfile"/>
        <w:ind w:hanging="376"/>
      </w:pPr>
      <w:r>
        <w:tab/>
        <w:t>5</w:t>
      </w:r>
      <w:r>
        <w:tab/>
        <w:t>0.1</w:t>
      </w:r>
      <w:r>
        <w:tab/>
        <w:t>0.5</w:t>
      </w:r>
      <w:r>
        <w:tab/>
        <w:t>1.0</w:t>
      </w:r>
      <w:r>
        <w:tab/>
        <w:t>1.0</w:t>
      </w:r>
      <w:r>
        <w:tab/>
        <w:t>1.0</w:t>
      </w:r>
      <w:r>
        <w:tab/>
        <w:t>1.0</w:t>
      </w:r>
    </w:p>
    <w:p w:rsidR="0042646D" w:rsidRDefault="0042646D" w:rsidP="0042646D">
      <w:pPr>
        <w:pStyle w:val="textinputfile"/>
        <w:ind w:hanging="376"/>
      </w:pPr>
    </w:p>
    <w:p w:rsidR="0042646D" w:rsidRPr="00094570" w:rsidRDefault="0042646D" w:rsidP="0042646D">
      <w:pPr>
        <w:pStyle w:val="textinputfile"/>
        <w:ind w:hanging="376"/>
        <w:rPr>
          <w:sz w:val="16"/>
          <w:szCs w:val="16"/>
        </w:rPr>
      </w:pPr>
      <w:r w:rsidRPr="00094570">
        <w:rPr>
          <w:sz w:val="16"/>
          <w:szCs w:val="16"/>
        </w:rPr>
        <w:t>SpeciesParameters</w:t>
      </w:r>
    </w:p>
    <w:p w:rsidR="0042646D" w:rsidRPr="00094570" w:rsidRDefault="0042646D" w:rsidP="0042646D">
      <w:pPr>
        <w:pStyle w:val="textinputfile"/>
        <w:ind w:hanging="376"/>
        <w:rPr>
          <w:sz w:val="16"/>
          <w:szCs w:val="16"/>
        </w:rPr>
      </w:pP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Species</w:t>
      </w:r>
      <w:r w:rsidR="002129F9">
        <w:rPr>
          <w:sz w:val="16"/>
          <w:szCs w:val="16"/>
        </w:rPr>
        <w:tab/>
      </w:r>
      <w:r w:rsidRPr="00094570">
        <w:rPr>
          <w:sz w:val="16"/>
          <w:szCs w:val="16"/>
        </w:rPr>
        <w:t>Funct</w:t>
      </w:r>
      <w:r w:rsidRPr="00094570">
        <w:rPr>
          <w:sz w:val="16"/>
          <w:szCs w:val="16"/>
        </w:rPr>
        <w:tab/>
        <w:t>N</w:t>
      </w:r>
      <w:r w:rsidRPr="00094570">
        <w:rPr>
          <w:sz w:val="16"/>
          <w:szCs w:val="16"/>
        </w:rPr>
        <w:tab/>
        <w:t>GDD</w:t>
      </w:r>
      <w:r w:rsidRPr="00094570">
        <w:rPr>
          <w:sz w:val="16"/>
          <w:szCs w:val="16"/>
        </w:rPr>
        <w:tab/>
        <w:t>GDD</w:t>
      </w:r>
      <w:r w:rsidRPr="00094570">
        <w:rPr>
          <w:sz w:val="16"/>
          <w:szCs w:val="16"/>
        </w:rPr>
        <w:tab/>
        <w:t>Min</w:t>
      </w:r>
      <w:r w:rsidRPr="00094570">
        <w:rPr>
          <w:sz w:val="16"/>
          <w:szCs w:val="16"/>
        </w:rPr>
        <w:tab/>
        <w:t>Max</w:t>
      </w:r>
      <w:r w:rsidRPr="00094570">
        <w:rPr>
          <w:sz w:val="16"/>
          <w:szCs w:val="16"/>
        </w:rPr>
        <w:tab/>
      </w:r>
      <w:r w:rsidR="00C12A19">
        <w:rPr>
          <w:sz w:val="16"/>
          <w:szCs w:val="16"/>
        </w:rPr>
        <w:t xml:space="preserve">   </w:t>
      </w:r>
      <w:r w:rsidRPr="00094570">
        <w:rPr>
          <w:sz w:val="16"/>
          <w:szCs w:val="16"/>
        </w:rPr>
        <w:t>Leaf</w:t>
      </w:r>
      <w:r w:rsidRPr="00094570">
        <w:rPr>
          <w:sz w:val="16"/>
          <w:szCs w:val="16"/>
        </w:rPr>
        <w:tab/>
        <w:t>Epi-</w:t>
      </w:r>
      <w:r w:rsidRPr="00094570">
        <w:rPr>
          <w:sz w:val="16"/>
          <w:szCs w:val="16"/>
        </w:rPr>
        <w:tab/>
      </w:r>
      <w:r w:rsidR="00C12A19">
        <w:rPr>
          <w:sz w:val="16"/>
          <w:szCs w:val="16"/>
        </w:rPr>
        <w:tab/>
      </w:r>
      <w:r w:rsidRPr="00094570">
        <w:rPr>
          <w:sz w:val="16"/>
          <w:szCs w:val="16"/>
        </w:rPr>
        <w:t>Leaf</w:t>
      </w:r>
      <w:r w:rsidRPr="00094570">
        <w:rPr>
          <w:sz w:val="16"/>
          <w:szCs w:val="16"/>
        </w:rPr>
        <w:tab/>
      </w:r>
      <w:r w:rsidR="00C12A19">
        <w:rPr>
          <w:sz w:val="16"/>
          <w:szCs w:val="16"/>
        </w:rPr>
        <w:tab/>
      </w:r>
      <w:r w:rsidRPr="00094570">
        <w:rPr>
          <w:sz w:val="16"/>
          <w:szCs w:val="16"/>
        </w:rPr>
        <w:t>FRoot</w:t>
      </w:r>
      <w:r w:rsidRPr="00094570">
        <w:rPr>
          <w:sz w:val="16"/>
          <w:szCs w:val="16"/>
        </w:rPr>
        <w:tab/>
        <w:t>Wood</w:t>
      </w:r>
      <w:r w:rsidRPr="00094570">
        <w:rPr>
          <w:sz w:val="16"/>
          <w:szCs w:val="16"/>
        </w:rPr>
        <w:tab/>
      </w:r>
      <w:r w:rsidR="00C12A19">
        <w:rPr>
          <w:sz w:val="16"/>
          <w:szCs w:val="16"/>
        </w:rPr>
        <w:tab/>
      </w:r>
      <w:r w:rsidRPr="00094570">
        <w:rPr>
          <w:sz w:val="16"/>
          <w:szCs w:val="16"/>
        </w:rPr>
        <w:t>CRoot</w:t>
      </w:r>
      <w:r w:rsidRPr="00094570">
        <w:rPr>
          <w:sz w:val="16"/>
          <w:szCs w:val="16"/>
        </w:rPr>
        <w:tab/>
        <w:t>Leaf  FRoot Wood  CRoot Littr</w:t>
      </w:r>
    </w:p>
    <w:p w:rsidR="0042646D" w:rsidRPr="00094570" w:rsidRDefault="004F2D00" w:rsidP="0042646D">
      <w:pPr>
        <w:pStyle w:val="textinputfile"/>
        <w:ind w:hanging="376"/>
        <w:rPr>
          <w:sz w:val="16"/>
          <w:szCs w:val="16"/>
        </w:rPr>
      </w:pPr>
      <w:r>
        <w:rPr>
          <w:sz w:val="16"/>
          <w:szCs w:val="16"/>
        </w:rPr>
        <w:t>&gt;&gt;</w:t>
      </w:r>
      <w:r w:rsidR="0042646D" w:rsidRPr="00094570">
        <w:rPr>
          <w:sz w:val="16"/>
          <w:szCs w:val="16"/>
        </w:rPr>
        <w:t>ional</w:t>
      </w:r>
      <w:r w:rsidR="0042646D" w:rsidRPr="00094570">
        <w:rPr>
          <w:sz w:val="16"/>
          <w:szCs w:val="16"/>
        </w:rPr>
        <w:tab/>
        <w:t>Toler</w:t>
      </w:r>
      <w:r w:rsidR="0042646D" w:rsidRPr="00094570">
        <w:rPr>
          <w:sz w:val="16"/>
          <w:szCs w:val="16"/>
        </w:rPr>
        <w:tab/>
      </w:r>
      <w:r w:rsidR="00C12A19">
        <w:rPr>
          <w:sz w:val="16"/>
          <w:szCs w:val="16"/>
        </w:rPr>
        <w:tab/>
        <w:t>Min</w:t>
      </w:r>
      <w:r w:rsidR="00C12A19">
        <w:rPr>
          <w:sz w:val="16"/>
          <w:szCs w:val="16"/>
        </w:rPr>
        <w:tab/>
        <w:t>Max</w:t>
      </w:r>
      <w:r w:rsidR="00C12A19">
        <w:rPr>
          <w:sz w:val="16"/>
          <w:szCs w:val="16"/>
        </w:rPr>
        <w:tab/>
        <w:t>Jan</w:t>
      </w:r>
      <w:r w:rsidR="00C12A19">
        <w:rPr>
          <w:sz w:val="16"/>
          <w:szCs w:val="16"/>
        </w:rPr>
        <w:tab/>
        <w:t xml:space="preserve">Drought </w:t>
      </w:r>
      <w:r w:rsidR="0042646D" w:rsidRPr="00094570">
        <w:rPr>
          <w:sz w:val="16"/>
          <w:szCs w:val="16"/>
        </w:rPr>
        <w:t>Long</w:t>
      </w:r>
      <w:r w:rsidR="0042646D" w:rsidRPr="00094570">
        <w:rPr>
          <w:sz w:val="16"/>
          <w:szCs w:val="16"/>
        </w:rPr>
        <w:tab/>
        <w:t>cormic</w:t>
      </w:r>
      <w:r w:rsidR="0042646D" w:rsidRPr="00094570">
        <w:rPr>
          <w:sz w:val="16"/>
          <w:szCs w:val="16"/>
        </w:rPr>
        <w:tab/>
        <w:t>Lign%</w:t>
      </w:r>
      <w:r w:rsidR="0042646D" w:rsidRPr="00094570">
        <w:rPr>
          <w:sz w:val="16"/>
          <w:szCs w:val="16"/>
        </w:rPr>
        <w:tab/>
        <w:t>Lign%</w:t>
      </w:r>
      <w:r w:rsidR="0042646D" w:rsidRPr="00094570">
        <w:rPr>
          <w:sz w:val="16"/>
          <w:szCs w:val="16"/>
        </w:rPr>
        <w:tab/>
        <w:t>Lign%</w:t>
      </w:r>
      <w:r w:rsidR="0042646D" w:rsidRPr="00094570">
        <w:rPr>
          <w:sz w:val="16"/>
          <w:szCs w:val="16"/>
        </w:rPr>
        <w:tab/>
        <w:t>Lign%</w:t>
      </w:r>
      <w:r w:rsidR="0042646D" w:rsidRPr="00094570">
        <w:rPr>
          <w:sz w:val="16"/>
          <w:szCs w:val="16"/>
        </w:rPr>
        <w:tab/>
        <w:t>CN    CN    CN    CN    CN</w:t>
      </w:r>
      <w:r w:rsidR="0042646D" w:rsidRPr="00094570">
        <w:rPr>
          <w:sz w:val="16"/>
          <w:szCs w:val="16"/>
        </w:rPr>
        <w:tab/>
      </w:r>
    </w:p>
    <w:p w:rsidR="0042646D" w:rsidRPr="00094570" w:rsidRDefault="0042646D" w:rsidP="0042646D">
      <w:pPr>
        <w:pStyle w:val="textinputfile"/>
        <w:ind w:hanging="376"/>
        <w:rPr>
          <w:sz w:val="16"/>
          <w:szCs w:val="16"/>
        </w:rPr>
      </w:pPr>
      <w:r w:rsidRPr="00094570">
        <w:rPr>
          <w:sz w:val="16"/>
          <w:szCs w:val="16"/>
        </w:rPr>
        <w:t>&gt;&gt;Type</w:t>
      </w:r>
      <w:r w:rsidRPr="00094570">
        <w:rPr>
          <w:sz w:val="16"/>
          <w:szCs w:val="16"/>
        </w:rPr>
        <w:tab/>
        <w:t>ance</w:t>
      </w:r>
      <w:r w:rsidRPr="00094570">
        <w:rPr>
          <w:sz w:val="16"/>
          <w:szCs w:val="16"/>
        </w:rPr>
        <w:tab/>
      </w:r>
      <w:r w:rsidRPr="00094570">
        <w:rPr>
          <w:sz w:val="16"/>
          <w:szCs w:val="16"/>
        </w:rPr>
        <w:tab/>
      </w:r>
      <w:r w:rsidRPr="00094570">
        <w:rPr>
          <w:sz w:val="16"/>
          <w:szCs w:val="16"/>
        </w:rPr>
        <w:tab/>
      </w:r>
      <w:r w:rsidR="00C12A19">
        <w:rPr>
          <w:sz w:val="16"/>
          <w:szCs w:val="16"/>
        </w:rPr>
        <w:tab/>
      </w:r>
      <w:r w:rsidRPr="00094570">
        <w:rPr>
          <w:sz w:val="16"/>
          <w:szCs w:val="16"/>
        </w:rPr>
        <w:t>Temp</w:t>
      </w:r>
      <w:r w:rsidRPr="00094570">
        <w:rPr>
          <w:sz w:val="16"/>
          <w:szCs w:val="16"/>
        </w:rPr>
        <w:tab/>
      </w:r>
      <w:r w:rsidRPr="00094570">
        <w:rPr>
          <w:sz w:val="16"/>
          <w:szCs w:val="16"/>
        </w:rPr>
        <w:tab/>
      </w:r>
      <w:r w:rsidRPr="00094570">
        <w:rPr>
          <w:sz w:val="16"/>
          <w:szCs w:val="16"/>
        </w:rPr>
        <w:tab/>
      </w:r>
      <w:r w:rsidR="004F2D00">
        <w:rPr>
          <w:sz w:val="16"/>
          <w:szCs w:val="16"/>
        </w:rPr>
        <w:t xml:space="preserve">              </w:t>
      </w:r>
      <w:r w:rsidRPr="00094570">
        <w:rPr>
          <w:sz w:val="16"/>
          <w:szCs w:val="16"/>
        </w:rPr>
        <w:t>re-</w:t>
      </w: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ab/>
      </w:r>
      <w:r w:rsidRPr="00094570">
        <w:rPr>
          <w:sz w:val="16"/>
          <w:szCs w:val="16"/>
        </w:rPr>
        <w:tab/>
      </w:r>
      <w:r w:rsidRPr="00094570">
        <w:rPr>
          <w:sz w:val="16"/>
          <w:szCs w:val="16"/>
        </w:rPr>
        <w:tab/>
      </w:r>
      <w:r w:rsidRPr="00094570">
        <w:rPr>
          <w:sz w:val="16"/>
          <w:szCs w:val="16"/>
        </w:rPr>
        <w:tab/>
      </w:r>
      <w:r w:rsidRPr="00094570">
        <w:rPr>
          <w:sz w:val="16"/>
          <w:szCs w:val="16"/>
        </w:rPr>
        <w:tab/>
      </w:r>
      <w:r w:rsidRPr="00094570">
        <w:rPr>
          <w:sz w:val="16"/>
          <w:szCs w:val="16"/>
        </w:rPr>
        <w:tab/>
      </w:r>
      <w:r w:rsidRPr="00094570">
        <w:rPr>
          <w:sz w:val="16"/>
          <w:szCs w:val="16"/>
        </w:rPr>
        <w:tab/>
      </w:r>
      <w:r w:rsidRPr="00094570">
        <w:rPr>
          <w:sz w:val="16"/>
          <w:szCs w:val="16"/>
        </w:rPr>
        <w:tab/>
      </w:r>
      <w:r w:rsidR="004F2D00">
        <w:rPr>
          <w:sz w:val="16"/>
          <w:szCs w:val="16"/>
        </w:rPr>
        <w:t xml:space="preserve">              </w:t>
      </w:r>
      <w:r w:rsidR="00C12A19">
        <w:rPr>
          <w:sz w:val="16"/>
          <w:szCs w:val="16"/>
        </w:rPr>
        <w:tab/>
      </w:r>
      <w:r w:rsidRPr="00094570">
        <w:rPr>
          <w:sz w:val="16"/>
          <w:szCs w:val="16"/>
        </w:rPr>
        <w:t>sprout</w:t>
      </w: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ab/>
      </w:r>
      <w:r w:rsidRPr="00094570">
        <w:rPr>
          <w:sz w:val="16"/>
          <w:szCs w:val="16"/>
        </w:rPr>
        <w:tab/>
      </w:r>
      <w:r w:rsidRPr="00094570">
        <w:rPr>
          <w:sz w:val="16"/>
          <w:szCs w:val="16"/>
        </w:rPr>
        <w:tab/>
      </w:r>
    </w:p>
    <w:p w:rsidR="004F2D00" w:rsidRPr="004F2D00" w:rsidRDefault="004F2D00" w:rsidP="004F2D00">
      <w:pPr>
        <w:pStyle w:val="textinputfile"/>
        <w:ind w:hanging="202"/>
        <w:rPr>
          <w:sz w:val="16"/>
          <w:szCs w:val="16"/>
        </w:rPr>
      </w:pPr>
      <w:r>
        <w:rPr>
          <w:sz w:val="16"/>
          <w:szCs w:val="16"/>
        </w:rPr>
        <w:t xml:space="preserve"> </w:t>
      </w:r>
      <w:r w:rsidRPr="004F2D00">
        <w:rPr>
          <w:sz w:val="16"/>
          <w:szCs w:val="16"/>
        </w:rPr>
        <w:t>abiebals   2</w:t>
      </w:r>
      <w:r w:rsidRPr="004F2D00">
        <w:rPr>
          <w:sz w:val="16"/>
          <w:szCs w:val="16"/>
        </w:rPr>
        <w:tab/>
      </w:r>
      <w:r w:rsidRPr="004F2D00">
        <w:rPr>
          <w:sz w:val="16"/>
          <w:szCs w:val="16"/>
        </w:rPr>
        <w:tab/>
      </w:r>
      <w:r>
        <w:rPr>
          <w:sz w:val="16"/>
          <w:szCs w:val="16"/>
        </w:rPr>
        <w:t>N</w:t>
      </w:r>
      <w:r w:rsidRPr="004F2D00">
        <w:rPr>
          <w:sz w:val="16"/>
          <w:szCs w:val="16"/>
        </w:rPr>
        <w:tab/>
        <w:t>560</w:t>
      </w:r>
      <w:r w:rsidRPr="004F2D00">
        <w:rPr>
          <w:sz w:val="16"/>
          <w:szCs w:val="16"/>
        </w:rPr>
        <w:tab/>
        <w:t>2386</w:t>
      </w:r>
      <w:r w:rsidRPr="004F2D00">
        <w:rPr>
          <w:sz w:val="16"/>
          <w:szCs w:val="16"/>
        </w:rPr>
        <w:tab/>
        <w:t>-25</w:t>
      </w:r>
      <w:r w:rsidRPr="004F2D00">
        <w:rPr>
          <w:sz w:val="16"/>
          <w:szCs w:val="16"/>
        </w:rPr>
        <w:tab/>
        <w:t>0.165</w:t>
      </w:r>
      <w:r w:rsidR="00C12A19">
        <w:rPr>
          <w:sz w:val="16"/>
          <w:szCs w:val="16"/>
        </w:rPr>
        <w:t xml:space="preserve">   </w:t>
      </w:r>
      <w:r w:rsidRPr="004F2D00">
        <w:rPr>
          <w:sz w:val="16"/>
          <w:szCs w:val="16"/>
        </w:rPr>
        <w:t>3.0</w:t>
      </w:r>
      <w:r w:rsidR="00C12A19">
        <w:rPr>
          <w:sz w:val="16"/>
          <w:szCs w:val="16"/>
        </w:rPr>
        <w:t xml:space="preserve">   </w:t>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acerrubr   1</w:t>
      </w:r>
      <w:r>
        <w:rPr>
          <w:sz w:val="16"/>
          <w:szCs w:val="16"/>
        </w:rPr>
        <w:tab/>
      </w:r>
      <w:r>
        <w:rPr>
          <w:sz w:val="16"/>
          <w:szCs w:val="16"/>
        </w:rPr>
        <w:tab/>
        <w:t>N</w:t>
      </w:r>
      <w:r w:rsidRPr="004F2D00">
        <w:rPr>
          <w:sz w:val="16"/>
          <w:szCs w:val="16"/>
        </w:rPr>
        <w:tab/>
        <w:t>1260</w:t>
      </w:r>
      <w:r w:rsidRPr="004F2D00">
        <w:rPr>
          <w:sz w:val="16"/>
          <w:szCs w:val="16"/>
        </w:rPr>
        <w:tab/>
        <w:t>6600</w:t>
      </w:r>
      <w:r w:rsidRPr="004F2D00">
        <w:rPr>
          <w:sz w:val="16"/>
          <w:szCs w:val="16"/>
        </w:rPr>
        <w:tab/>
        <w:t>-18</w:t>
      </w:r>
      <w:r w:rsidRPr="004F2D00">
        <w:rPr>
          <w:sz w:val="16"/>
          <w:szCs w:val="16"/>
        </w:rPr>
        <w:tab/>
        <w:t>0.23</w:t>
      </w:r>
      <w:r w:rsidRPr="004F2D00">
        <w:rPr>
          <w:sz w:val="16"/>
          <w:szCs w:val="16"/>
        </w:rPr>
        <w:tab/>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acersacc   1</w:t>
      </w:r>
      <w:r>
        <w:rPr>
          <w:sz w:val="16"/>
          <w:szCs w:val="16"/>
        </w:rPr>
        <w:tab/>
      </w:r>
      <w:r>
        <w:rPr>
          <w:sz w:val="16"/>
          <w:szCs w:val="16"/>
        </w:rPr>
        <w:tab/>
        <w:t>N</w:t>
      </w:r>
      <w:r w:rsidRPr="004F2D00">
        <w:rPr>
          <w:sz w:val="16"/>
          <w:szCs w:val="16"/>
        </w:rPr>
        <w:tab/>
        <w:t>1222</w:t>
      </w:r>
      <w:r w:rsidRPr="004F2D00">
        <w:rPr>
          <w:sz w:val="16"/>
          <w:szCs w:val="16"/>
        </w:rPr>
        <w:tab/>
        <w:t xml:space="preserve">3100 </w:t>
      </w:r>
      <w:r w:rsidR="00C12A19">
        <w:rPr>
          <w:sz w:val="16"/>
          <w:szCs w:val="16"/>
        </w:rPr>
        <w:t>-18</w:t>
      </w:r>
      <w:r w:rsidR="00C12A19">
        <w:rPr>
          <w:sz w:val="16"/>
          <w:szCs w:val="16"/>
        </w:rPr>
        <w:tab/>
        <w:t xml:space="preserve">0.268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betualle   1</w:t>
      </w:r>
      <w:r>
        <w:rPr>
          <w:sz w:val="16"/>
          <w:szCs w:val="16"/>
        </w:rPr>
        <w:tab/>
      </w:r>
      <w:r>
        <w:rPr>
          <w:sz w:val="16"/>
          <w:szCs w:val="16"/>
        </w:rPr>
        <w:tab/>
        <w:t>N</w:t>
      </w:r>
      <w:r w:rsidRPr="004F2D00">
        <w:rPr>
          <w:sz w:val="16"/>
          <w:szCs w:val="16"/>
        </w:rPr>
        <w:tab/>
        <w:t>1100</w:t>
      </w:r>
      <w:r w:rsidRPr="004F2D00">
        <w:rPr>
          <w:sz w:val="16"/>
          <w:szCs w:val="16"/>
        </w:rPr>
        <w:tab/>
        <w:t>2500 -18</w:t>
      </w:r>
      <w:r w:rsidRPr="004F2D00">
        <w:rPr>
          <w:sz w:val="16"/>
          <w:szCs w:val="16"/>
        </w:rPr>
        <w:tab/>
        <w:t>0.200</w:t>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betupapy   4</w:t>
      </w:r>
      <w:r>
        <w:rPr>
          <w:sz w:val="16"/>
          <w:szCs w:val="16"/>
        </w:rPr>
        <w:tab/>
      </w:r>
      <w:r>
        <w:rPr>
          <w:sz w:val="16"/>
          <w:szCs w:val="16"/>
        </w:rPr>
        <w:tab/>
        <w:t>N</w:t>
      </w:r>
      <w:r w:rsidRPr="004F2D00">
        <w:rPr>
          <w:sz w:val="16"/>
          <w:szCs w:val="16"/>
        </w:rPr>
        <w:tab/>
        <w:t>484</w:t>
      </w:r>
      <w:r w:rsidRPr="004F2D00">
        <w:rPr>
          <w:sz w:val="16"/>
          <w:szCs w:val="16"/>
        </w:rPr>
        <w:tab/>
        <w:t>2036 -28</w:t>
      </w:r>
      <w:r w:rsidRPr="004F2D00">
        <w:rPr>
          <w:sz w:val="16"/>
          <w:szCs w:val="16"/>
        </w:rPr>
        <w:tab/>
        <w:t>0.280</w:t>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fraxamer   1</w:t>
      </w:r>
      <w:r>
        <w:rPr>
          <w:sz w:val="16"/>
          <w:szCs w:val="16"/>
        </w:rPr>
        <w:tab/>
      </w:r>
      <w:r>
        <w:rPr>
          <w:sz w:val="16"/>
          <w:szCs w:val="16"/>
        </w:rPr>
        <w:tab/>
        <w:t>N</w:t>
      </w:r>
      <w:r w:rsidRPr="004F2D00">
        <w:rPr>
          <w:sz w:val="16"/>
          <w:szCs w:val="16"/>
        </w:rPr>
        <w:tab/>
        <w:t>1398</w:t>
      </w:r>
      <w:r w:rsidRPr="004F2D00">
        <w:rPr>
          <w:sz w:val="16"/>
          <w:szCs w:val="16"/>
        </w:rPr>
        <w:tab/>
        <w:t>5993 -12 0.280</w:t>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piceglau   2</w:t>
      </w:r>
      <w:r>
        <w:rPr>
          <w:sz w:val="16"/>
          <w:szCs w:val="16"/>
        </w:rPr>
        <w:tab/>
      </w:r>
      <w:r>
        <w:rPr>
          <w:sz w:val="16"/>
          <w:szCs w:val="16"/>
        </w:rPr>
        <w:tab/>
        <w:t>N</w:t>
      </w:r>
      <w:r w:rsidRPr="004F2D00">
        <w:rPr>
          <w:sz w:val="16"/>
          <w:szCs w:val="16"/>
        </w:rPr>
        <w:tab/>
        <w:t>280</w:t>
      </w:r>
      <w:r w:rsidRPr="004F2D00">
        <w:rPr>
          <w:sz w:val="16"/>
          <w:szCs w:val="16"/>
        </w:rPr>
        <w:tab/>
        <w:t>1911 -30</w:t>
      </w:r>
      <w:r w:rsidRPr="004F2D00">
        <w:rPr>
          <w:sz w:val="16"/>
          <w:szCs w:val="16"/>
        </w:rPr>
        <w:tab/>
        <w:t>0.309</w:t>
      </w:r>
      <w:r w:rsidR="00C12A19">
        <w:rPr>
          <w:sz w:val="16"/>
          <w:szCs w:val="16"/>
        </w:rPr>
        <w:t xml:space="preserve">   </w:t>
      </w:r>
      <w:r w:rsidRPr="004F2D00">
        <w:rPr>
          <w:sz w:val="16"/>
          <w:szCs w:val="16"/>
        </w:rPr>
        <w:t>3.0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pinubank   2</w:t>
      </w:r>
      <w:r>
        <w:rPr>
          <w:sz w:val="16"/>
          <w:szCs w:val="16"/>
        </w:rPr>
        <w:tab/>
      </w:r>
      <w:r>
        <w:rPr>
          <w:sz w:val="16"/>
          <w:szCs w:val="16"/>
        </w:rPr>
        <w:tab/>
        <w:t>N</w:t>
      </w:r>
      <w:r w:rsidRPr="004F2D00">
        <w:rPr>
          <w:sz w:val="16"/>
          <w:szCs w:val="16"/>
        </w:rPr>
        <w:tab/>
        <w:t>830</w:t>
      </w:r>
      <w:r w:rsidRPr="004F2D00">
        <w:rPr>
          <w:sz w:val="16"/>
          <w:szCs w:val="16"/>
        </w:rPr>
        <w:tab/>
        <w:t>2216 -30</w:t>
      </w:r>
      <w:r w:rsidRPr="004F2D00">
        <w:rPr>
          <w:sz w:val="16"/>
          <w:szCs w:val="16"/>
        </w:rPr>
        <w:tab/>
        <w:t>0.411</w:t>
      </w:r>
      <w:r w:rsidR="00C12A19">
        <w:rPr>
          <w:sz w:val="16"/>
          <w:szCs w:val="16"/>
        </w:rPr>
        <w:t xml:space="preserve">   </w:t>
      </w:r>
      <w:r w:rsidRPr="004F2D00">
        <w:rPr>
          <w:sz w:val="16"/>
          <w:szCs w:val="16"/>
        </w:rPr>
        <w:t>3.0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pinuresi   2</w:t>
      </w:r>
      <w:r>
        <w:rPr>
          <w:sz w:val="16"/>
          <w:szCs w:val="16"/>
        </w:rPr>
        <w:tab/>
      </w:r>
      <w:r>
        <w:rPr>
          <w:sz w:val="16"/>
          <w:szCs w:val="16"/>
        </w:rPr>
        <w:tab/>
        <w:t>N</w:t>
      </w:r>
      <w:r w:rsidRPr="004F2D00">
        <w:rPr>
          <w:sz w:val="16"/>
          <w:szCs w:val="16"/>
        </w:rPr>
        <w:tab/>
        <w:t>1100</w:t>
      </w:r>
      <w:r w:rsidRPr="004F2D00">
        <w:rPr>
          <w:sz w:val="16"/>
          <w:szCs w:val="16"/>
        </w:rPr>
        <w:tab/>
        <w:t>2035 -20</w:t>
      </w:r>
      <w:r w:rsidRPr="004F2D00">
        <w:rPr>
          <w:sz w:val="16"/>
          <w:szCs w:val="16"/>
        </w:rPr>
        <w:tab/>
        <w:t>0.385</w:t>
      </w:r>
      <w:r w:rsidR="00C12A19">
        <w:rPr>
          <w:sz w:val="16"/>
          <w:szCs w:val="16"/>
        </w:rPr>
        <w:t xml:space="preserve">   </w:t>
      </w:r>
      <w:r w:rsidRPr="004F2D00">
        <w:rPr>
          <w:sz w:val="16"/>
          <w:szCs w:val="16"/>
        </w:rPr>
        <w:t>3.0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pinustro   2</w:t>
      </w:r>
      <w:r>
        <w:rPr>
          <w:sz w:val="16"/>
          <w:szCs w:val="16"/>
        </w:rPr>
        <w:tab/>
      </w:r>
      <w:r>
        <w:rPr>
          <w:sz w:val="16"/>
          <w:szCs w:val="16"/>
        </w:rPr>
        <w:tab/>
        <w:t>N</w:t>
      </w:r>
      <w:r w:rsidRPr="004F2D00">
        <w:rPr>
          <w:sz w:val="16"/>
          <w:szCs w:val="16"/>
        </w:rPr>
        <w:tab/>
        <w:t>1100</w:t>
      </w:r>
      <w:r w:rsidRPr="004F2D00">
        <w:rPr>
          <w:sz w:val="16"/>
          <w:szCs w:val="16"/>
        </w:rPr>
        <w:tab/>
        <w:t>3165 -20</w:t>
      </w:r>
      <w:r w:rsidRPr="004F2D00">
        <w:rPr>
          <w:sz w:val="16"/>
          <w:szCs w:val="16"/>
        </w:rPr>
        <w:tab/>
        <w:t>0.310</w:t>
      </w:r>
      <w:r w:rsidR="00C12A19">
        <w:rPr>
          <w:sz w:val="16"/>
          <w:szCs w:val="16"/>
        </w:rPr>
        <w:t xml:space="preserve">   </w:t>
      </w:r>
      <w:r w:rsidRPr="004F2D00">
        <w:rPr>
          <w:sz w:val="16"/>
          <w:szCs w:val="16"/>
        </w:rPr>
        <w:t>3.0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poputrem   4</w:t>
      </w:r>
      <w:r>
        <w:rPr>
          <w:sz w:val="16"/>
          <w:szCs w:val="16"/>
        </w:rPr>
        <w:tab/>
      </w:r>
      <w:r>
        <w:rPr>
          <w:sz w:val="16"/>
          <w:szCs w:val="16"/>
        </w:rPr>
        <w:tab/>
        <w:t>N</w:t>
      </w:r>
      <w:r w:rsidRPr="004F2D00">
        <w:rPr>
          <w:sz w:val="16"/>
          <w:szCs w:val="16"/>
        </w:rPr>
        <w:tab/>
        <w:t>743</w:t>
      </w:r>
      <w:r w:rsidRPr="004F2D00">
        <w:rPr>
          <w:sz w:val="16"/>
          <w:szCs w:val="16"/>
        </w:rPr>
        <w:tab/>
        <w:t>2461 -30</w:t>
      </w:r>
      <w:r w:rsidRPr="004F2D00">
        <w:rPr>
          <w:sz w:val="16"/>
          <w:szCs w:val="16"/>
        </w:rPr>
        <w:tab/>
        <w:t>0.267</w:t>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querelli   3</w:t>
      </w:r>
      <w:r>
        <w:rPr>
          <w:sz w:val="16"/>
          <w:szCs w:val="16"/>
        </w:rPr>
        <w:tab/>
      </w:r>
      <w:r>
        <w:rPr>
          <w:sz w:val="16"/>
          <w:szCs w:val="16"/>
        </w:rPr>
        <w:tab/>
        <w:t>N</w:t>
      </w:r>
      <w:r w:rsidRPr="004F2D00">
        <w:rPr>
          <w:sz w:val="16"/>
          <w:szCs w:val="16"/>
        </w:rPr>
        <w:tab/>
        <w:t>2000</w:t>
      </w:r>
      <w:r w:rsidRPr="004F2D00">
        <w:rPr>
          <w:sz w:val="16"/>
          <w:szCs w:val="16"/>
        </w:rPr>
        <w:tab/>
        <w:t>2234</w:t>
      </w:r>
      <w:r w:rsidRPr="004F2D00">
        <w:rPr>
          <w:sz w:val="16"/>
          <w:szCs w:val="16"/>
        </w:rPr>
        <w:tab/>
        <w:t>-15</w:t>
      </w:r>
      <w:r w:rsidRPr="004F2D00">
        <w:rPr>
          <w:sz w:val="16"/>
          <w:szCs w:val="16"/>
        </w:rPr>
        <w:tab/>
        <w:t>0.28</w:t>
      </w:r>
      <w:r w:rsidRPr="004F2D00">
        <w:rPr>
          <w:sz w:val="16"/>
          <w:szCs w:val="16"/>
        </w:rPr>
        <w:tab/>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0.175</w:t>
      </w:r>
      <w:r w:rsidRPr="004F2D00">
        <w:rPr>
          <w:sz w:val="16"/>
          <w:szCs w:val="16"/>
        </w:rPr>
        <w:tab/>
        <w:t>0.23</w:t>
      </w:r>
      <w:r w:rsidRPr="004F2D00">
        <w:rPr>
          <w:sz w:val="16"/>
          <w:szCs w:val="16"/>
        </w:rPr>
        <w:tab/>
      </w:r>
      <w:r w:rsidR="008078CB">
        <w:rPr>
          <w:sz w:val="16"/>
          <w:szCs w:val="16"/>
        </w:rPr>
        <w:tab/>
      </w:r>
      <w:r w:rsidRPr="004F2D00">
        <w:rPr>
          <w:sz w:val="16"/>
          <w:szCs w:val="16"/>
        </w:rPr>
        <w:t>0.23</w:t>
      </w:r>
      <w:r w:rsidRPr="004F2D00">
        <w:rPr>
          <w:sz w:val="16"/>
          <w:szCs w:val="16"/>
        </w:rPr>
        <w:tab/>
      </w:r>
      <w:r w:rsidR="008078CB">
        <w:rPr>
          <w:sz w:val="16"/>
          <w:szCs w:val="16"/>
        </w:rPr>
        <w:tab/>
      </w:r>
      <w:r w:rsidRPr="004F2D00">
        <w:rPr>
          <w:sz w:val="16"/>
          <w:szCs w:val="16"/>
        </w:rPr>
        <w:t>0.23</w:t>
      </w:r>
      <w:r w:rsidRPr="004F2D00">
        <w:rPr>
          <w:sz w:val="16"/>
          <w:szCs w:val="16"/>
        </w:rPr>
        <w:tab/>
      </w:r>
      <w:r w:rsidR="008078CB">
        <w:rPr>
          <w:sz w:val="16"/>
          <w:szCs w:val="16"/>
        </w:rPr>
        <w:tab/>
      </w:r>
      <w:r w:rsidRPr="004F2D00">
        <w:rPr>
          <w:sz w:val="16"/>
          <w:szCs w:val="16"/>
        </w:rPr>
        <w:t>30    48    500   333   50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querrubr   1</w:t>
      </w:r>
      <w:r>
        <w:rPr>
          <w:sz w:val="16"/>
          <w:szCs w:val="16"/>
        </w:rPr>
        <w:tab/>
      </w:r>
      <w:r>
        <w:rPr>
          <w:sz w:val="16"/>
          <w:szCs w:val="16"/>
        </w:rPr>
        <w:tab/>
        <w:t>N</w:t>
      </w:r>
      <w:r w:rsidRPr="004F2D00">
        <w:rPr>
          <w:sz w:val="16"/>
          <w:szCs w:val="16"/>
        </w:rPr>
        <w:tab/>
        <w:t>1100</w:t>
      </w:r>
      <w:r w:rsidRPr="004F2D00">
        <w:rPr>
          <w:sz w:val="16"/>
          <w:szCs w:val="16"/>
        </w:rPr>
        <w:tab/>
        <w:t>4571</w:t>
      </w:r>
      <w:r w:rsidRPr="004F2D00">
        <w:rPr>
          <w:sz w:val="16"/>
          <w:szCs w:val="16"/>
        </w:rPr>
        <w:tab/>
        <w:t>-17</w:t>
      </w:r>
      <w:r w:rsidRPr="004F2D00">
        <w:rPr>
          <w:sz w:val="16"/>
          <w:szCs w:val="16"/>
        </w:rPr>
        <w:tab/>
        <w:t>0.225</w:t>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0.175</w:t>
      </w:r>
      <w:r w:rsidRPr="004F2D00">
        <w:rPr>
          <w:sz w:val="16"/>
          <w:szCs w:val="16"/>
        </w:rPr>
        <w:tab/>
        <w:t>0.23</w:t>
      </w:r>
      <w:r w:rsidRPr="004F2D00">
        <w:rPr>
          <w:sz w:val="16"/>
          <w:szCs w:val="16"/>
        </w:rPr>
        <w:tab/>
      </w:r>
      <w:r w:rsidR="008078CB">
        <w:rPr>
          <w:sz w:val="16"/>
          <w:szCs w:val="16"/>
        </w:rPr>
        <w:tab/>
      </w:r>
      <w:r w:rsidRPr="004F2D00">
        <w:rPr>
          <w:sz w:val="16"/>
          <w:szCs w:val="16"/>
        </w:rPr>
        <w:t>0.23</w:t>
      </w:r>
      <w:r w:rsidRPr="004F2D00">
        <w:rPr>
          <w:sz w:val="16"/>
          <w:szCs w:val="16"/>
        </w:rPr>
        <w:tab/>
      </w:r>
      <w:r w:rsidR="008078CB">
        <w:rPr>
          <w:sz w:val="16"/>
          <w:szCs w:val="16"/>
        </w:rPr>
        <w:tab/>
      </w:r>
      <w:r w:rsidRPr="004F2D00">
        <w:rPr>
          <w:sz w:val="16"/>
          <w:szCs w:val="16"/>
        </w:rPr>
        <w:t>0.23</w:t>
      </w:r>
      <w:r w:rsidRPr="004F2D00">
        <w:rPr>
          <w:sz w:val="16"/>
          <w:szCs w:val="16"/>
        </w:rPr>
        <w:tab/>
      </w:r>
      <w:r w:rsidR="008078CB">
        <w:rPr>
          <w:sz w:val="16"/>
          <w:szCs w:val="16"/>
        </w:rPr>
        <w:tab/>
      </w:r>
      <w:r w:rsidRPr="004F2D00">
        <w:rPr>
          <w:sz w:val="16"/>
          <w:szCs w:val="16"/>
        </w:rPr>
        <w:t>30    48    500   333   50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thujocci   2</w:t>
      </w:r>
      <w:r>
        <w:rPr>
          <w:sz w:val="16"/>
          <w:szCs w:val="16"/>
        </w:rPr>
        <w:tab/>
      </w:r>
      <w:r>
        <w:rPr>
          <w:sz w:val="16"/>
          <w:szCs w:val="16"/>
        </w:rPr>
        <w:tab/>
        <w:t>N</w:t>
      </w:r>
      <w:r w:rsidRPr="004F2D00">
        <w:rPr>
          <w:sz w:val="16"/>
          <w:szCs w:val="16"/>
        </w:rPr>
        <w:tab/>
        <w:t>1000</w:t>
      </w:r>
      <w:r w:rsidRPr="004F2D00">
        <w:rPr>
          <w:sz w:val="16"/>
          <w:szCs w:val="16"/>
        </w:rPr>
        <w:tab/>
        <w:t>2138</w:t>
      </w:r>
      <w:r w:rsidRPr="004F2D00">
        <w:rPr>
          <w:sz w:val="16"/>
          <w:szCs w:val="16"/>
        </w:rPr>
        <w:tab/>
        <w:t>-20</w:t>
      </w:r>
      <w:r w:rsidRPr="004F2D00">
        <w:rPr>
          <w:sz w:val="16"/>
          <w:szCs w:val="16"/>
        </w:rPr>
        <w:tab/>
        <w:t>0.35</w:t>
      </w:r>
      <w:r w:rsidRPr="004F2D00">
        <w:rPr>
          <w:sz w:val="16"/>
          <w:szCs w:val="16"/>
        </w:rPr>
        <w:tab/>
      </w:r>
      <w:r w:rsidR="00C12A19">
        <w:rPr>
          <w:sz w:val="16"/>
          <w:szCs w:val="16"/>
        </w:rPr>
        <w:t xml:space="preserve">   </w:t>
      </w:r>
      <w:r w:rsidRPr="004F2D00">
        <w:rPr>
          <w:sz w:val="16"/>
          <w:szCs w:val="16"/>
        </w:rPr>
        <w:t>4.0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tiliamer   1</w:t>
      </w:r>
      <w:r>
        <w:rPr>
          <w:sz w:val="16"/>
          <w:szCs w:val="16"/>
        </w:rPr>
        <w:tab/>
      </w:r>
      <w:r>
        <w:rPr>
          <w:sz w:val="16"/>
          <w:szCs w:val="16"/>
        </w:rPr>
        <w:tab/>
        <w:t>N</w:t>
      </w:r>
      <w:r w:rsidRPr="004F2D00">
        <w:rPr>
          <w:sz w:val="16"/>
          <w:szCs w:val="16"/>
        </w:rPr>
        <w:tab/>
        <w:t>1400</w:t>
      </w:r>
      <w:r w:rsidRPr="004F2D00">
        <w:rPr>
          <w:sz w:val="16"/>
          <w:szCs w:val="16"/>
        </w:rPr>
        <w:tab/>
        <w:t>3137</w:t>
      </w:r>
      <w:r w:rsidRPr="004F2D00">
        <w:rPr>
          <w:sz w:val="16"/>
          <w:szCs w:val="16"/>
        </w:rPr>
        <w:tab/>
        <w:t>-17</w:t>
      </w:r>
      <w:r w:rsidRPr="004F2D00">
        <w:rPr>
          <w:sz w:val="16"/>
          <w:szCs w:val="16"/>
        </w:rPr>
        <w:tab/>
        <w:t>0.2</w:t>
      </w:r>
      <w:r w:rsidRPr="004F2D00">
        <w:rPr>
          <w:sz w:val="16"/>
          <w:szCs w:val="16"/>
        </w:rPr>
        <w:tab/>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Default="004F2D00" w:rsidP="004F2D00">
      <w:pPr>
        <w:pStyle w:val="textinputfile"/>
        <w:ind w:hanging="376"/>
        <w:rPr>
          <w:sz w:val="16"/>
          <w:szCs w:val="16"/>
        </w:rPr>
      </w:pPr>
      <w:r>
        <w:rPr>
          <w:sz w:val="16"/>
          <w:szCs w:val="16"/>
        </w:rPr>
        <w:t xml:space="preserve">   tsugcana   2</w:t>
      </w:r>
      <w:r>
        <w:rPr>
          <w:sz w:val="16"/>
          <w:szCs w:val="16"/>
        </w:rPr>
        <w:tab/>
      </w:r>
      <w:r>
        <w:rPr>
          <w:sz w:val="16"/>
          <w:szCs w:val="16"/>
        </w:rPr>
        <w:tab/>
        <w:t>N</w:t>
      </w:r>
      <w:r w:rsidRPr="004F2D00">
        <w:rPr>
          <w:sz w:val="16"/>
          <w:szCs w:val="16"/>
        </w:rPr>
        <w:tab/>
        <w:t>1324</w:t>
      </w:r>
      <w:r w:rsidRPr="004F2D00">
        <w:rPr>
          <w:sz w:val="16"/>
          <w:szCs w:val="16"/>
        </w:rPr>
        <w:tab/>
        <w:t>3800 -18</w:t>
      </w:r>
      <w:r w:rsidRPr="004F2D00">
        <w:rPr>
          <w:sz w:val="16"/>
          <w:szCs w:val="16"/>
        </w:rPr>
        <w:tab/>
      </w:r>
      <w:r w:rsidR="00C12A19">
        <w:rPr>
          <w:sz w:val="16"/>
          <w:szCs w:val="16"/>
        </w:rPr>
        <w:t xml:space="preserve">0.18   </w:t>
      </w:r>
      <w:r w:rsidRPr="004F2D00">
        <w:rPr>
          <w:sz w:val="16"/>
          <w:szCs w:val="16"/>
        </w:rPr>
        <w:t>3.0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094570" w:rsidRDefault="004F2D00" w:rsidP="0042646D">
      <w:pPr>
        <w:pStyle w:val="textinputfile"/>
        <w:ind w:hanging="376"/>
        <w:rPr>
          <w:sz w:val="16"/>
          <w:szCs w:val="16"/>
        </w:rPr>
      </w:pPr>
    </w:p>
    <w:p w:rsidR="0042646D" w:rsidRDefault="0042646D" w:rsidP="0042646D">
      <w:pPr>
        <w:pStyle w:val="textinputfile"/>
        <w:ind w:hanging="376"/>
      </w:pPr>
    </w:p>
    <w:p w:rsidR="008078CB" w:rsidRDefault="008078CB" w:rsidP="008078CB">
      <w:pPr>
        <w:pStyle w:val="textinputfile"/>
        <w:ind w:hanging="376"/>
      </w:pPr>
      <w:r>
        <w:t>FunctionalGroupParameters  &lt;&lt;from tree.100</w:t>
      </w:r>
      <w:r>
        <w:tab/>
      </w:r>
      <w:r>
        <w:tab/>
      </w:r>
      <w:r>
        <w:tab/>
      </w:r>
      <w:r>
        <w:tab/>
      </w:r>
      <w:r>
        <w:tab/>
      </w:r>
      <w:r>
        <w:tab/>
      </w:r>
      <w:r>
        <w:tab/>
      </w:r>
      <w:r>
        <w:tab/>
      </w:r>
      <w:r>
        <w:tab/>
      </w:r>
      <w:r w:rsidR="002A4B93">
        <w:tab/>
      </w:r>
      <w:r w:rsidR="002A4B93">
        <w:tab/>
      </w:r>
      <w:r w:rsidR="002A4B93">
        <w:tab/>
      </w:r>
      <w:r w:rsidR="002A4B93">
        <w:tab/>
      </w:r>
      <w:r w:rsidR="002A4B93">
        <w:tab/>
      </w:r>
      <w:r w:rsidR="002A4B93">
        <w:tab/>
      </w:r>
      <w:r>
        <w:t>Age</w:t>
      </w:r>
      <w:r>
        <w:tab/>
      </w:r>
      <w:r w:rsidR="002A4B93">
        <w:tab/>
      </w:r>
      <w:r>
        <w:t>Leaf</w:t>
      </w:r>
    </w:p>
    <w:p w:rsidR="008078CB" w:rsidRPr="002A4B93" w:rsidRDefault="008078CB" w:rsidP="008078CB">
      <w:pPr>
        <w:pStyle w:val="textinputfile"/>
        <w:ind w:hanging="376"/>
        <w:rPr>
          <w:sz w:val="16"/>
          <w:szCs w:val="16"/>
        </w:rPr>
      </w:pPr>
      <w:r w:rsidRPr="002A4B93">
        <w:rPr>
          <w:sz w:val="16"/>
          <w:szCs w:val="16"/>
        </w:rPr>
        <w:t>&gt;&gt; Name</w:t>
      </w:r>
      <w:r w:rsidRPr="002A4B93">
        <w:rPr>
          <w:sz w:val="16"/>
          <w:szCs w:val="16"/>
        </w:rPr>
        <w:tab/>
        <w:t>Index</w:t>
      </w:r>
      <w:r w:rsidRPr="002A4B93">
        <w:rPr>
          <w:sz w:val="16"/>
          <w:szCs w:val="16"/>
        </w:rPr>
        <w:tab/>
        <w:t>PPDF1</w:t>
      </w:r>
      <w:r w:rsidRPr="002A4B93">
        <w:rPr>
          <w:sz w:val="16"/>
          <w:szCs w:val="16"/>
        </w:rPr>
        <w:tab/>
        <w:t>PPDF2</w:t>
      </w:r>
      <w:r w:rsidR="002A4B93">
        <w:rPr>
          <w:sz w:val="16"/>
          <w:szCs w:val="16"/>
        </w:rPr>
        <w:tab/>
        <w:t>PPDF3</w:t>
      </w:r>
      <w:r w:rsidR="002A4B93">
        <w:rPr>
          <w:sz w:val="16"/>
          <w:szCs w:val="16"/>
        </w:rPr>
        <w:tab/>
        <w:t xml:space="preserve">PPDF4  </w:t>
      </w:r>
      <w:r w:rsidR="002A4B93" w:rsidRPr="002A4B93">
        <w:rPr>
          <w:sz w:val="16"/>
          <w:szCs w:val="16"/>
        </w:rPr>
        <w:t>FCFRAC</w:t>
      </w:r>
      <w:r w:rsidR="002A4B93" w:rsidRPr="002A4B93">
        <w:rPr>
          <w:sz w:val="16"/>
          <w:szCs w:val="16"/>
        </w:rPr>
        <w:tab/>
        <w:t>BTOLAI</w:t>
      </w:r>
      <w:r w:rsidR="002A4B93" w:rsidRPr="002A4B93">
        <w:rPr>
          <w:sz w:val="16"/>
          <w:szCs w:val="16"/>
        </w:rPr>
        <w:tab/>
        <w:t xml:space="preserve">KLAI  </w:t>
      </w:r>
      <w:r w:rsidRPr="002A4B93">
        <w:rPr>
          <w:sz w:val="16"/>
          <w:szCs w:val="16"/>
        </w:rPr>
        <w:t>MAXLAI</w:t>
      </w:r>
      <w:r w:rsidRPr="002A4B93">
        <w:rPr>
          <w:sz w:val="16"/>
          <w:szCs w:val="16"/>
        </w:rPr>
        <w:tab/>
        <w:t>PPRPTS2</w:t>
      </w:r>
      <w:r w:rsidRPr="002A4B93">
        <w:rPr>
          <w:sz w:val="16"/>
          <w:szCs w:val="16"/>
        </w:rPr>
        <w:tab/>
        <w:t xml:space="preserve"> PPRPTS3</w:t>
      </w:r>
      <w:r w:rsidRPr="002A4B93">
        <w:rPr>
          <w:sz w:val="16"/>
          <w:szCs w:val="16"/>
        </w:rPr>
        <w:tab/>
        <w:t>Wood</w:t>
      </w:r>
      <w:r w:rsidRPr="002A4B93">
        <w:rPr>
          <w:sz w:val="16"/>
          <w:szCs w:val="16"/>
        </w:rPr>
        <w:tab/>
      </w:r>
      <w:r w:rsidR="002A4B93">
        <w:rPr>
          <w:sz w:val="16"/>
          <w:szCs w:val="16"/>
        </w:rPr>
        <w:tab/>
      </w:r>
      <w:r w:rsidRPr="002A4B93">
        <w:rPr>
          <w:sz w:val="16"/>
          <w:szCs w:val="16"/>
        </w:rPr>
        <w:t>Monthly</w:t>
      </w:r>
      <w:r w:rsidRPr="002A4B93">
        <w:rPr>
          <w:sz w:val="16"/>
          <w:szCs w:val="16"/>
        </w:rPr>
        <w:tab/>
        <w:t>Mort</w:t>
      </w:r>
      <w:r w:rsidRPr="002A4B93">
        <w:rPr>
          <w:sz w:val="16"/>
          <w:szCs w:val="16"/>
        </w:rPr>
        <w:tab/>
      </w:r>
      <w:r w:rsidR="002A4B93">
        <w:rPr>
          <w:sz w:val="16"/>
          <w:szCs w:val="16"/>
        </w:rPr>
        <w:tab/>
      </w:r>
      <w:r w:rsidRPr="002A4B93">
        <w:rPr>
          <w:sz w:val="16"/>
          <w:szCs w:val="16"/>
        </w:rPr>
        <w:t>Drop</w:t>
      </w:r>
    </w:p>
    <w:p w:rsidR="008078CB" w:rsidRPr="002A4B93" w:rsidRDefault="008078CB" w:rsidP="008078CB">
      <w:pPr>
        <w:pStyle w:val="textinputfile"/>
        <w:ind w:hanging="376"/>
        <w:rPr>
          <w:sz w:val="16"/>
          <w:szCs w:val="16"/>
        </w:rPr>
      </w:pPr>
      <w:r w:rsidRPr="002A4B93">
        <w:rPr>
          <w:sz w:val="16"/>
          <w:szCs w:val="16"/>
        </w:rPr>
        <w:t xml:space="preserve">&gt;&gt; </w:t>
      </w:r>
      <w:r w:rsidRPr="002A4B93">
        <w:rPr>
          <w:sz w:val="16"/>
          <w:szCs w:val="16"/>
        </w:rPr>
        <w:tab/>
      </w:r>
      <w:r w:rsidRPr="002A4B93">
        <w:rPr>
          <w:sz w:val="16"/>
          <w:szCs w:val="16"/>
        </w:rPr>
        <w:tab/>
      </w:r>
      <w:r w:rsidR="002A4B93">
        <w:rPr>
          <w:sz w:val="16"/>
          <w:szCs w:val="16"/>
        </w:rPr>
        <w:tab/>
      </w:r>
      <w:r w:rsidR="002A4B93">
        <w:rPr>
          <w:sz w:val="16"/>
          <w:szCs w:val="16"/>
        </w:rPr>
        <w:tab/>
      </w:r>
      <w:r w:rsidR="002A4B93">
        <w:rPr>
          <w:sz w:val="16"/>
          <w:szCs w:val="16"/>
        </w:rPr>
        <w:tab/>
      </w:r>
      <w:r w:rsidRPr="002A4B93">
        <w:rPr>
          <w:sz w:val="16"/>
          <w:szCs w:val="16"/>
        </w:rPr>
        <w:t>T-Mean</w:t>
      </w:r>
      <w:r w:rsidRPr="002A4B93">
        <w:rPr>
          <w:sz w:val="16"/>
          <w:szCs w:val="16"/>
        </w:rPr>
        <w:tab/>
        <w:t>T-Max</w:t>
      </w:r>
      <w:r w:rsidRPr="002A4B93">
        <w:rPr>
          <w:sz w:val="16"/>
          <w:szCs w:val="16"/>
        </w:rPr>
        <w:tab/>
        <w:t>T-shape</w:t>
      </w:r>
      <w:r w:rsidRPr="002A4B93">
        <w:rPr>
          <w:sz w:val="16"/>
          <w:szCs w:val="16"/>
        </w:rPr>
        <w:tab/>
        <w:t>T-shape</w:t>
      </w:r>
      <w:r w:rsidRPr="002A4B93">
        <w:rPr>
          <w:sz w:val="16"/>
          <w:szCs w:val="16"/>
        </w:rPr>
        <w:tab/>
        <w:t>leaf</w:t>
      </w:r>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sidR="002A4B93">
        <w:rPr>
          <w:sz w:val="16"/>
          <w:szCs w:val="16"/>
        </w:rPr>
        <w:tab/>
      </w:r>
      <w:r w:rsidR="002A4B93">
        <w:rPr>
          <w:sz w:val="16"/>
          <w:szCs w:val="16"/>
        </w:rPr>
        <w:tab/>
      </w:r>
      <w:r w:rsidR="002A4B93">
        <w:rPr>
          <w:sz w:val="16"/>
          <w:szCs w:val="16"/>
        </w:rPr>
        <w:tab/>
      </w:r>
      <w:r w:rsidR="002A4B93">
        <w:rPr>
          <w:sz w:val="16"/>
          <w:szCs w:val="16"/>
        </w:rPr>
        <w:tab/>
        <w:t>DecayR</w:t>
      </w:r>
      <w:r w:rsidR="002A4B93">
        <w:rPr>
          <w:sz w:val="16"/>
          <w:szCs w:val="16"/>
        </w:rPr>
        <w:tab/>
        <w:t>WoodMo</w:t>
      </w:r>
      <w:r w:rsidR="002A4B93">
        <w:rPr>
          <w:sz w:val="16"/>
          <w:szCs w:val="16"/>
        </w:rPr>
        <w:tab/>
      </w:r>
      <w:r w:rsidRPr="002A4B93">
        <w:rPr>
          <w:sz w:val="16"/>
          <w:szCs w:val="16"/>
        </w:rPr>
        <w:t>Shape</w:t>
      </w:r>
      <w:r w:rsidRPr="002A4B93">
        <w:rPr>
          <w:sz w:val="16"/>
          <w:szCs w:val="16"/>
        </w:rPr>
        <w:tab/>
        <w:t>Month</w:t>
      </w:r>
    </w:p>
    <w:p w:rsidR="008078CB" w:rsidRPr="002A4B93" w:rsidRDefault="008078CB" w:rsidP="008078CB">
      <w:pPr>
        <w:pStyle w:val="textinputfile"/>
        <w:ind w:hanging="376"/>
        <w:rPr>
          <w:sz w:val="16"/>
          <w:szCs w:val="16"/>
        </w:rPr>
      </w:pPr>
      <w:r w:rsidRPr="002A4B93">
        <w:rPr>
          <w:sz w:val="16"/>
          <w:szCs w:val="16"/>
        </w:rPr>
        <w:t xml:space="preserve">SMAPLE </w:t>
      </w:r>
      <w:r w:rsidRPr="002A4B93">
        <w:rPr>
          <w:sz w:val="16"/>
          <w:szCs w:val="16"/>
        </w:rPr>
        <w:tab/>
        <w:t>1</w:t>
      </w:r>
      <w:r w:rsidRPr="002A4B93">
        <w:rPr>
          <w:sz w:val="16"/>
          <w:szCs w:val="16"/>
        </w:rPr>
        <w:tab/>
      </w:r>
      <w:r w:rsidR="002A4B93">
        <w:rPr>
          <w:sz w:val="16"/>
          <w:szCs w:val="16"/>
        </w:rPr>
        <w:tab/>
      </w:r>
      <w:r w:rsidRPr="002A4B93">
        <w:rPr>
          <w:sz w:val="16"/>
          <w:szCs w:val="16"/>
        </w:rPr>
        <w:t>20.0</w:t>
      </w:r>
      <w:r w:rsidRPr="002A4B93">
        <w:rPr>
          <w:sz w:val="16"/>
          <w:szCs w:val="16"/>
        </w:rPr>
        <w:tab/>
      </w:r>
      <w:r w:rsidR="002A4B93">
        <w:rPr>
          <w:sz w:val="16"/>
          <w:szCs w:val="16"/>
        </w:rPr>
        <w:tab/>
      </w:r>
      <w:r w:rsidRPr="002A4B93">
        <w:rPr>
          <w:sz w:val="16"/>
          <w:szCs w:val="16"/>
        </w:rPr>
        <w:t>32.0</w:t>
      </w:r>
      <w:r w:rsidRPr="002A4B93">
        <w:rPr>
          <w:sz w:val="16"/>
          <w:szCs w:val="16"/>
        </w:rPr>
        <w:tab/>
      </w:r>
      <w:r w:rsidR="002A4B93">
        <w:rPr>
          <w:sz w:val="16"/>
          <w:szCs w:val="16"/>
        </w:rPr>
        <w:tab/>
      </w:r>
      <w:r w:rsidRPr="002A4B93">
        <w:rPr>
          <w:sz w:val="16"/>
          <w:szCs w:val="16"/>
        </w:rPr>
        <w:t>0.2</w:t>
      </w:r>
      <w:r w:rsidRPr="002A4B93">
        <w:rPr>
          <w:sz w:val="16"/>
          <w:szCs w:val="16"/>
        </w:rPr>
        <w:tab/>
      </w:r>
      <w:r w:rsidR="002A4B93">
        <w:rPr>
          <w:sz w:val="16"/>
          <w:szCs w:val="16"/>
        </w:rPr>
        <w:tab/>
      </w:r>
      <w:r w:rsidRPr="002A4B93">
        <w:rPr>
          <w:sz w:val="16"/>
          <w:szCs w:val="16"/>
        </w:rPr>
        <w:t>8.0</w:t>
      </w:r>
      <w:r w:rsidRPr="002A4B93">
        <w:rPr>
          <w:sz w:val="16"/>
          <w:szCs w:val="16"/>
        </w:rPr>
        <w:tab/>
      </w:r>
      <w:r w:rsidR="002A4B93">
        <w:rPr>
          <w:sz w:val="16"/>
          <w:szCs w:val="16"/>
        </w:rPr>
        <w:tab/>
      </w:r>
      <w:r w:rsidRPr="002A4B93">
        <w:rPr>
          <w:sz w:val="16"/>
          <w:szCs w:val="16"/>
        </w:rPr>
        <w:t>0.5</w:t>
      </w:r>
      <w:r w:rsidRPr="002A4B93">
        <w:rPr>
          <w:sz w:val="16"/>
          <w:szCs w:val="16"/>
        </w:rPr>
        <w:tab/>
        <w:t>0.00823</w:t>
      </w:r>
      <w:r w:rsidRPr="002A4B93">
        <w:rPr>
          <w:sz w:val="16"/>
          <w:szCs w:val="16"/>
        </w:rPr>
        <w:tab/>
        <w:t>1000</w:t>
      </w:r>
      <w:r w:rsidRPr="002A4B93">
        <w:rPr>
          <w:sz w:val="16"/>
          <w:szCs w:val="16"/>
        </w:rPr>
        <w:tab/>
      </w:r>
      <w:r w:rsidR="002A4B93">
        <w:rPr>
          <w:sz w:val="16"/>
          <w:szCs w:val="16"/>
        </w:rPr>
        <w:tab/>
      </w:r>
      <w:r w:rsidRPr="002A4B93">
        <w:rPr>
          <w:sz w:val="16"/>
          <w:szCs w:val="16"/>
        </w:rPr>
        <w:t>20.0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0.8</w:t>
      </w:r>
      <w:r w:rsidRPr="002A4B93">
        <w:rPr>
          <w:sz w:val="16"/>
          <w:szCs w:val="16"/>
        </w:rPr>
        <w:tab/>
        <w:t>0.4</w:t>
      </w:r>
      <w:r w:rsidRPr="002A4B93">
        <w:rPr>
          <w:sz w:val="16"/>
          <w:szCs w:val="16"/>
        </w:rPr>
        <w:tab/>
      </w:r>
      <w:r w:rsidR="002A4B93">
        <w:rPr>
          <w:sz w:val="16"/>
          <w:szCs w:val="16"/>
        </w:rPr>
        <w:tab/>
      </w:r>
      <w:r w:rsidRPr="002A4B93">
        <w:rPr>
          <w:sz w:val="16"/>
          <w:szCs w:val="16"/>
        </w:rPr>
        <w:t>0.003</w:t>
      </w:r>
      <w:r w:rsidRPr="002A4B93">
        <w:rPr>
          <w:sz w:val="16"/>
          <w:szCs w:val="16"/>
        </w:rPr>
        <w:tab/>
        <w:t>10</w:t>
      </w:r>
      <w:r w:rsidRPr="002A4B93">
        <w:rPr>
          <w:sz w:val="16"/>
          <w:szCs w:val="16"/>
        </w:rPr>
        <w:tab/>
      </w:r>
      <w:r w:rsidR="002A4B93">
        <w:rPr>
          <w:sz w:val="16"/>
          <w:szCs w:val="16"/>
        </w:rPr>
        <w:tab/>
      </w:r>
      <w:r w:rsidRPr="002A4B93">
        <w:rPr>
          <w:sz w:val="16"/>
          <w:szCs w:val="16"/>
        </w:rPr>
        <w:t>9</w:t>
      </w:r>
    </w:p>
    <w:p w:rsidR="008078CB" w:rsidRPr="002A4B93" w:rsidRDefault="008078CB" w:rsidP="008078CB">
      <w:pPr>
        <w:pStyle w:val="textinputfile"/>
        <w:ind w:hanging="376"/>
        <w:rPr>
          <w:sz w:val="16"/>
          <w:szCs w:val="16"/>
        </w:rPr>
      </w:pPr>
      <w:r w:rsidRPr="002A4B93">
        <w:rPr>
          <w:sz w:val="16"/>
          <w:szCs w:val="16"/>
        </w:rPr>
        <w:t xml:space="preserve">WPINE  </w:t>
      </w:r>
      <w:r w:rsidRPr="002A4B93">
        <w:rPr>
          <w:sz w:val="16"/>
          <w:szCs w:val="16"/>
        </w:rPr>
        <w:tab/>
        <w:t>2</w:t>
      </w:r>
      <w:r w:rsidRPr="002A4B93">
        <w:rPr>
          <w:sz w:val="16"/>
          <w:szCs w:val="16"/>
        </w:rPr>
        <w:tab/>
      </w:r>
      <w:r w:rsidR="002A4B93">
        <w:rPr>
          <w:sz w:val="16"/>
          <w:szCs w:val="16"/>
        </w:rPr>
        <w:tab/>
      </w:r>
      <w:r w:rsidRPr="002A4B93">
        <w:rPr>
          <w:sz w:val="16"/>
          <w:szCs w:val="16"/>
        </w:rPr>
        <w:t>15.0</w:t>
      </w:r>
      <w:r w:rsidRPr="002A4B93">
        <w:rPr>
          <w:sz w:val="16"/>
          <w:szCs w:val="16"/>
        </w:rPr>
        <w:tab/>
      </w:r>
      <w:r w:rsidR="002A4B93">
        <w:rPr>
          <w:sz w:val="16"/>
          <w:szCs w:val="16"/>
        </w:rPr>
        <w:tab/>
      </w:r>
      <w:r w:rsidRPr="002A4B93">
        <w:rPr>
          <w:sz w:val="16"/>
          <w:szCs w:val="16"/>
        </w:rPr>
        <w:t>32.0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3.5</w:t>
      </w:r>
      <w:r w:rsidRPr="002A4B93">
        <w:rPr>
          <w:sz w:val="16"/>
          <w:szCs w:val="16"/>
        </w:rPr>
        <w:tab/>
      </w:r>
      <w:r w:rsidR="002A4B93">
        <w:rPr>
          <w:sz w:val="16"/>
          <w:szCs w:val="16"/>
        </w:rPr>
        <w:tab/>
      </w:r>
      <w:r w:rsidRPr="002A4B93">
        <w:rPr>
          <w:sz w:val="16"/>
          <w:szCs w:val="16"/>
        </w:rPr>
        <w:t>0.37</w:t>
      </w:r>
      <w:r w:rsidRPr="002A4B93">
        <w:rPr>
          <w:sz w:val="16"/>
          <w:szCs w:val="16"/>
        </w:rPr>
        <w:tab/>
        <w:t>0.00823</w:t>
      </w:r>
      <w:r w:rsidRPr="002A4B93">
        <w:rPr>
          <w:sz w:val="16"/>
          <w:szCs w:val="16"/>
        </w:rPr>
        <w:tab/>
        <w:t>1000</w:t>
      </w:r>
      <w:r w:rsidRPr="002A4B93">
        <w:rPr>
          <w:sz w:val="16"/>
          <w:szCs w:val="16"/>
        </w:rPr>
        <w:tab/>
      </w:r>
      <w:r w:rsidR="002A4B93">
        <w:rPr>
          <w:sz w:val="16"/>
          <w:szCs w:val="16"/>
        </w:rPr>
        <w:tab/>
      </w:r>
      <w:r w:rsidRPr="002A4B93">
        <w:rPr>
          <w:sz w:val="16"/>
          <w:szCs w:val="16"/>
        </w:rPr>
        <w:t>10.0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0.8</w:t>
      </w:r>
      <w:r w:rsidRPr="002A4B93">
        <w:rPr>
          <w:sz w:val="16"/>
          <w:szCs w:val="16"/>
        </w:rPr>
        <w:tab/>
        <w:t>0.4</w:t>
      </w:r>
      <w:r w:rsidRPr="002A4B93">
        <w:rPr>
          <w:sz w:val="16"/>
          <w:szCs w:val="16"/>
        </w:rPr>
        <w:tab/>
      </w:r>
      <w:r w:rsidR="002A4B93">
        <w:rPr>
          <w:sz w:val="16"/>
          <w:szCs w:val="16"/>
        </w:rPr>
        <w:tab/>
      </w:r>
      <w:r w:rsidRPr="002A4B93">
        <w:rPr>
          <w:sz w:val="16"/>
          <w:szCs w:val="16"/>
        </w:rPr>
        <w:t>0.003</w:t>
      </w:r>
      <w:r w:rsidRPr="002A4B93">
        <w:rPr>
          <w:sz w:val="16"/>
          <w:szCs w:val="16"/>
        </w:rPr>
        <w:tab/>
        <w:t>10</w:t>
      </w:r>
      <w:r w:rsidRPr="002A4B93">
        <w:rPr>
          <w:sz w:val="16"/>
          <w:szCs w:val="16"/>
        </w:rPr>
        <w:tab/>
      </w:r>
      <w:r w:rsidR="002A4B93">
        <w:rPr>
          <w:sz w:val="16"/>
          <w:szCs w:val="16"/>
        </w:rPr>
        <w:tab/>
      </w:r>
      <w:r w:rsidRPr="002A4B93">
        <w:rPr>
          <w:sz w:val="16"/>
          <w:szCs w:val="16"/>
        </w:rPr>
        <w:t>10</w:t>
      </w:r>
    </w:p>
    <w:p w:rsidR="008078CB" w:rsidRPr="002A4B93" w:rsidRDefault="008078CB" w:rsidP="008078CB">
      <w:pPr>
        <w:pStyle w:val="textinputfile"/>
        <w:ind w:hanging="376"/>
        <w:rPr>
          <w:sz w:val="16"/>
          <w:szCs w:val="16"/>
        </w:rPr>
      </w:pPr>
      <w:r w:rsidRPr="002A4B93">
        <w:rPr>
          <w:sz w:val="16"/>
          <w:szCs w:val="16"/>
        </w:rPr>
        <w:t>HVFST</w:t>
      </w:r>
      <w:r w:rsidRPr="002A4B93">
        <w:rPr>
          <w:sz w:val="16"/>
          <w:szCs w:val="16"/>
        </w:rPr>
        <w:tab/>
      </w:r>
      <w:r w:rsidR="002A4B93">
        <w:rPr>
          <w:sz w:val="16"/>
          <w:szCs w:val="16"/>
        </w:rPr>
        <w:tab/>
      </w:r>
      <w:r w:rsidRPr="002A4B93">
        <w:rPr>
          <w:sz w:val="16"/>
          <w:szCs w:val="16"/>
        </w:rPr>
        <w:t>3</w:t>
      </w:r>
      <w:r w:rsidRPr="002A4B93">
        <w:rPr>
          <w:sz w:val="16"/>
          <w:szCs w:val="16"/>
        </w:rPr>
        <w:tab/>
      </w:r>
      <w:r w:rsidR="002A4B93">
        <w:rPr>
          <w:sz w:val="16"/>
          <w:szCs w:val="16"/>
        </w:rPr>
        <w:tab/>
      </w:r>
      <w:r w:rsidRPr="002A4B93">
        <w:rPr>
          <w:sz w:val="16"/>
          <w:szCs w:val="16"/>
        </w:rPr>
        <w:t>25.0</w:t>
      </w:r>
      <w:r w:rsidRPr="002A4B93">
        <w:rPr>
          <w:sz w:val="16"/>
          <w:szCs w:val="16"/>
        </w:rPr>
        <w:tab/>
      </w:r>
      <w:r w:rsidR="002A4B93">
        <w:rPr>
          <w:sz w:val="16"/>
          <w:szCs w:val="16"/>
        </w:rPr>
        <w:tab/>
      </w:r>
      <w:r w:rsidRPr="002A4B93">
        <w:rPr>
          <w:sz w:val="16"/>
          <w:szCs w:val="16"/>
        </w:rPr>
        <w:t>45.0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3.0</w:t>
      </w:r>
      <w:r w:rsidRPr="002A4B93">
        <w:rPr>
          <w:sz w:val="16"/>
          <w:szCs w:val="16"/>
        </w:rPr>
        <w:tab/>
      </w:r>
      <w:r w:rsidR="002A4B93">
        <w:rPr>
          <w:sz w:val="16"/>
          <w:szCs w:val="16"/>
        </w:rPr>
        <w:tab/>
      </w:r>
      <w:r w:rsidRPr="002A4B93">
        <w:rPr>
          <w:sz w:val="16"/>
          <w:szCs w:val="16"/>
        </w:rPr>
        <w:t>0.5</w:t>
      </w:r>
      <w:r w:rsidRPr="002A4B93">
        <w:rPr>
          <w:sz w:val="16"/>
          <w:szCs w:val="16"/>
        </w:rPr>
        <w:tab/>
        <w:t>0.00823</w:t>
      </w:r>
      <w:r w:rsidRPr="002A4B93">
        <w:rPr>
          <w:sz w:val="16"/>
          <w:szCs w:val="16"/>
        </w:rPr>
        <w:tab/>
        <w:t>1000</w:t>
      </w:r>
      <w:r w:rsidRPr="002A4B93">
        <w:rPr>
          <w:sz w:val="16"/>
          <w:szCs w:val="16"/>
        </w:rPr>
        <w:tab/>
      </w:r>
      <w:r w:rsidR="002A4B93">
        <w:rPr>
          <w:sz w:val="16"/>
          <w:szCs w:val="16"/>
        </w:rPr>
        <w:tab/>
      </w:r>
      <w:r w:rsidRPr="002A4B93">
        <w:rPr>
          <w:sz w:val="16"/>
          <w:szCs w:val="16"/>
        </w:rPr>
        <w:t>20.0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0.8</w:t>
      </w:r>
      <w:r w:rsidRPr="002A4B93">
        <w:rPr>
          <w:sz w:val="16"/>
          <w:szCs w:val="16"/>
        </w:rPr>
        <w:tab/>
        <w:t>0.4</w:t>
      </w:r>
      <w:r w:rsidRPr="002A4B93">
        <w:rPr>
          <w:sz w:val="16"/>
          <w:szCs w:val="16"/>
        </w:rPr>
        <w:tab/>
      </w:r>
      <w:r w:rsidR="002A4B93">
        <w:rPr>
          <w:sz w:val="16"/>
          <w:szCs w:val="16"/>
        </w:rPr>
        <w:tab/>
      </w:r>
      <w:r w:rsidRPr="002A4B93">
        <w:rPr>
          <w:sz w:val="16"/>
          <w:szCs w:val="16"/>
        </w:rPr>
        <w:t>0.003</w:t>
      </w:r>
      <w:r w:rsidRPr="002A4B93">
        <w:rPr>
          <w:sz w:val="16"/>
          <w:szCs w:val="16"/>
        </w:rPr>
        <w:tab/>
        <w:t>10</w:t>
      </w:r>
      <w:r w:rsidRPr="002A4B93">
        <w:rPr>
          <w:sz w:val="16"/>
          <w:szCs w:val="16"/>
        </w:rPr>
        <w:tab/>
      </w:r>
      <w:r w:rsidR="002A4B93">
        <w:rPr>
          <w:sz w:val="16"/>
          <w:szCs w:val="16"/>
        </w:rPr>
        <w:tab/>
      </w:r>
      <w:r w:rsidRPr="002A4B93">
        <w:rPr>
          <w:sz w:val="16"/>
          <w:szCs w:val="16"/>
        </w:rPr>
        <w:t>9</w:t>
      </w:r>
    </w:p>
    <w:p w:rsidR="0042646D" w:rsidRPr="002A4B93" w:rsidRDefault="008078CB" w:rsidP="008078CB">
      <w:pPr>
        <w:pStyle w:val="textinputfile"/>
        <w:ind w:hanging="376"/>
        <w:rPr>
          <w:sz w:val="16"/>
          <w:szCs w:val="16"/>
        </w:rPr>
      </w:pPr>
      <w:r w:rsidRPr="002A4B93">
        <w:rPr>
          <w:sz w:val="16"/>
          <w:szCs w:val="16"/>
        </w:rPr>
        <w:t xml:space="preserve">ASPEN </w:t>
      </w:r>
      <w:r w:rsidRPr="002A4B93">
        <w:rPr>
          <w:sz w:val="16"/>
          <w:szCs w:val="16"/>
        </w:rPr>
        <w:tab/>
      </w:r>
      <w:r w:rsidR="002A4B93">
        <w:rPr>
          <w:sz w:val="16"/>
          <w:szCs w:val="16"/>
        </w:rPr>
        <w:tab/>
      </w:r>
      <w:r w:rsidRPr="002A4B93">
        <w:rPr>
          <w:sz w:val="16"/>
          <w:szCs w:val="16"/>
        </w:rPr>
        <w:t>4</w:t>
      </w:r>
      <w:r w:rsidRPr="002A4B93">
        <w:rPr>
          <w:sz w:val="16"/>
          <w:szCs w:val="16"/>
        </w:rPr>
        <w:tab/>
      </w:r>
      <w:r w:rsidR="002A4B93">
        <w:rPr>
          <w:sz w:val="16"/>
          <w:szCs w:val="16"/>
        </w:rPr>
        <w:tab/>
      </w:r>
      <w:r w:rsidRPr="002A4B93">
        <w:rPr>
          <w:sz w:val="16"/>
          <w:szCs w:val="16"/>
        </w:rPr>
        <w:t>20.0</w:t>
      </w:r>
      <w:r w:rsidRPr="002A4B93">
        <w:rPr>
          <w:sz w:val="16"/>
          <w:szCs w:val="16"/>
        </w:rPr>
        <w:tab/>
      </w:r>
      <w:r w:rsidR="002A4B93">
        <w:rPr>
          <w:sz w:val="16"/>
          <w:szCs w:val="16"/>
        </w:rPr>
        <w:tab/>
      </w:r>
      <w:r w:rsidRPr="002A4B93">
        <w:rPr>
          <w:sz w:val="16"/>
          <w:szCs w:val="16"/>
        </w:rPr>
        <w:t>32.0</w:t>
      </w:r>
      <w:r w:rsidRPr="002A4B93">
        <w:rPr>
          <w:sz w:val="16"/>
          <w:szCs w:val="16"/>
        </w:rPr>
        <w:tab/>
      </w:r>
      <w:r w:rsidR="002A4B93">
        <w:rPr>
          <w:sz w:val="16"/>
          <w:szCs w:val="16"/>
        </w:rPr>
        <w:tab/>
      </w:r>
      <w:r w:rsidRPr="002A4B93">
        <w:rPr>
          <w:sz w:val="16"/>
          <w:szCs w:val="16"/>
        </w:rPr>
        <w:t>0.2</w:t>
      </w:r>
      <w:r w:rsidRPr="002A4B93">
        <w:rPr>
          <w:sz w:val="16"/>
          <w:szCs w:val="16"/>
        </w:rPr>
        <w:tab/>
      </w:r>
      <w:r w:rsidR="002A4B93">
        <w:rPr>
          <w:sz w:val="16"/>
          <w:szCs w:val="16"/>
        </w:rPr>
        <w:tab/>
      </w:r>
      <w:r w:rsidRPr="002A4B93">
        <w:rPr>
          <w:sz w:val="16"/>
          <w:szCs w:val="16"/>
        </w:rPr>
        <w:t>10.0</w:t>
      </w:r>
      <w:r w:rsidRPr="002A4B93">
        <w:rPr>
          <w:sz w:val="16"/>
          <w:szCs w:val="16"/>
        </w:rPr>
        <w:tab/>
      </w:r>
      <w:r w:rsidR="002A4B93">
        <w:rPr>
          <w:sz w:val="16"/>
          <w:szCs w:val="16"/>
        </w:rPr>
        <w:tab/>
      </w:r>
      <w:r w:rsidRPr="002A4B93">
        <w:rPr>
          <w:sz w:val="16"/>
          <w:szCs w:val="16"/>
        </w:rPr>
        <w:t>0.5</w:t>
      </w:r>
      <w:r w:rsidRPr="002A4B93">
        <w:rPr>
          <w:sz w:val="16"/>
          <w:szCs w:val="16"/>
        </w:rPr>
        <w:tab/>
        <w:t>0.00823</w:t>
      </w:r>
      <w:r w:rsidRPr="002A4B93">
        <w:rPr>
          <w:sz w:val="16"/>
          <w:szCs w:val="16"/>
        </w:rPr>
        <w:tab/>
        <w:t>1000</w:t>
      </w:r>
      <w:r w:rsidRPr="002A4B93">
        <w:rPr>
          <w:sz w:val="16"/>
          <w:szCs w:val="16"/>
        </w:rPr>
        <w:tab/>
      </w:r>
      <w:r w:rsidR="002A4B93">
        <w:rPr>
          <w:sz w:val="16"/>
          <w:szCs w:val="16"/>
        </w:rPr>
        <w:tab/>
      </w:r>
      <w:r w:rsidRPr="002A4B93">
        <w:rPr>
          <w:sz w:val="16"/>
          <w:szCs w:val="16"/>
        </w:rPr>
        <w:t>20.0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0.8</w:t>
      </w:r>
      <w:r w:rsidRPr="002A4B93">
        <w:rPr>
          <w:sz w:val="16"/>
          <w:szCs w:val="16"/>
        </w:rPr>
        <w:tab/>
        <w:t>0.4</w:t>
      </w:r>
      <w:r w:rsidRPr="002A4B93">
        <w:rPr>
          <w:sz w:val="16"/>
          <w:szCs w:val="16"/>
        </w:rPr>
        <w:tab/>
      </w:r>
      <w:r w:rsidR="002A4B93">
        <w:rPr>
          <w:sz w:val="16"/>
          <w:szCs w:val="16"/>
        </w:rPr>
        <w:tab/>
      </w:r>
      <w:r w:rsidRPr="002A4B93">
        <w:rPr>
          <w:sz w:val="16"/>
          <w:szCs w:val="16"/>
        </w:rPr>
        <w:t>0.003</w:t>
      </w:r>
      <w:r w:rsidRPr="002A4B93">
        <w:rPr>
          <w:sz w:val="16"/>
          <w:szCs w:val="16"/>
        </w:rPr>
        <w:tab/>
        <w:t>10</w:t>
      </w:r>
      <w:r w:rsidRPr="002A4B93">
        <w:rPr>
          <w:sz w:val="16"/>
          <w:szCs w:val="16"/>
        </w:rPr>
        <w:tab/>
      </w:r>
      <w:r w:rsidR="002A4B93">
        <w:rPr>
          <w:sz w:val="16"/>
          <w:szCs w:val="16"/>
        </w:rPr>
        <w:tab/>
      </w:r>
      <w:r w:rsidRPr="002A4B93">
        <w:rPr>
          <w:sz w:val="16"/>
          <w:szCs w:val="16"/>
        </w:rPr>
        <w:t>9</w:t>
      </w:r>
    </w:p>
    <w:p w:rsidR="002A4B93" w:rsidRDefault="002A4B93">
      <w:pPr>
        <w:rPr>
          <w:rFonts w:ascii="Courier New" w:hAnsi="Courier New" w:cs="Courier New"/>
          <w:sz w:val="20"/>
          <w:szCs w:val="20"/>
        </w:rPr>
      </w:pPr>
      <w:r>
        <w:br w:type="page"/>
      </w:r>
    </w:p>
    <w:p w:rsidR="0042646D" w:rsidRDefault="0042646D" w:rsidP="0042646D">
      <w:pPr>
        <w:pStyle w:val="textinputfile"/>
        <w:ind w:hanging="376"/>
      </w:pPr>
      <w:r>
        <w:lastRenderedPageBreak/>
        <w:t>InitialEcoregionParameters</w:t>
      </w:r>
    </w:p>
    <w:p w:rsidR="0042646D" w:rsidRDefault="0042646D" w:rsidP="0042646D">
      <w:pPr>
        <w:pStyle w:val="textinputfile"/>
        <w:ind w:hanging="376"/>
      </w:pPr>
      <w:r>
        <w:t xml:space="preserve">&gt;&gt; </w:t>
      </w:r>
      <w:r w:rsidR="00927A4B">
        <w:t>Name</w:t>
      </w:r>
      <w:r w:rsidR="00927A4B">
        <w:tab/>
      </w:r>
      <w:r>
        <w:t>SOM1</w:t>
      </w:r>
      <w:r>
        <w:tab/>
        <w:t>SOM1</w:t>
      </w:r>
      <w:r>
        <w:tab/>
        <w:t>SOM1</w:t>
      </w:r>
      <w:r>
        <w:tab/>
        <w:t>SOM1</w:t>
      </w:r>
      <w:r>
        <w:tab/>
        <w:t>SOM2</w:t>
      </w:r>
      <w:r>
        <w:tab/>
        <w:t>SOM2</w:t>
      </w:r>
      <w:r>
        <w:tab/>
        <w:t>SOM3</w:t>
      </w:r>
      <w:r>
        <w:tab/>
        <w:t>SOM3</w:t>
      </w:r>
      <w:r>
        <w:tab/>
        <w:t>Minrl</w:t>
      </w:r>
    </w:p>
    <w:p w:rsidR="0042646D" w:rsidRDefault="0042646D" w:rsidP="0042646D">
      <w:pPr>
        <w:pStyle w:val="textinputfile"/>
        <w:ind w:hanging="376"/>
      </w:pPr>
      <w:r>
        <w:t xml:space="preserve">&gt;&gt; </w:t>
      </w:r>
      <w:r>
        <w:tab/>
      </w:r>
      <w:r w:rsidR="00927A4B">
        <w:tab/>
      </w:r>
      <w:r w:rsidR="00927A4B">
        <w:tab/>
      </w:r>
      <w:r>
        <w:t>C</w:t>
      </w:r>
      <w:r>
        <w:tab/>
      </w:r>
      <w:r w:rsidR="00927A4B">
        <w:tab/>
      </w:r>
      <w:r>
        <w:t>N</w:t>
      </w:r>
      <w:r>
        <w:tab/>
      </w:r>
      <w:r w:rsidR="00927A4B">
        <w:tab/>
      </w:r>
      <w:r>
        <w:t>C</w:t>
      </w:r>
      <w:r>
        <w:tab/>
      </w:r>
      <w:r w:rsidR="00927A4B">
        <w:tab/>
      </w:r>
      <w:r>
        <w:t>N</w:t>
      </w:r>
      <w:r>
        <w:tab/>
      </w:r>
      <w:r w:rsidR="00927A4B">
        <w:tab/>
      </w:r>
      <w:r>
        <w:t>C</w:t>
      </w:r>
      <w:r>
        <w:tab/>
      </w:r>
      <w:r w:rsidR="00927A4B">
        <w:tab/>
      </w:r>
      <w:r>
        <w:t>N</w:t>
      </w:r>
      <w:r>
        <w:tab/>
      </w:r>
      <w:r w:rsidR="00927A4B">
        <w:tab/>
      </w:r>
      <w:r>
        <w:t>C</w:t>
      </w:r>
      <w:r>
        <w:tab/>
      </w:r>
      <w:r w:rsidR="00927A4B">
        <w:tab/>
      </w:r>
      <w:r>
        <w:t>N</w:t>
      </w:r>
      <w:r>
        <w:tab/>
      </w:r>
      <w:r w:rsidR="00927A4B">
        <w:tab/>
      </w:r>
      <w:r>
        <w:t>N</w:t>
      </w:r>
    </w:p>
    <w:p w:rsidR="0042646D" w:rsidRDefault="0042646D" w:rsidP="0042646D">
      <w:pPr>
        <w:pStyle w:val="textinputfile"/>
        <w:ind w:hanging="376"/>
      </w:pPr>
      <w:r>
        <w:t xml:space="preserve">&gt;&gt; </w:t>
      </w:r>
      <w:r>
        <w:tab/>
      </w:r>
      <w:r w:rsidR="00927A4B">
        <w:tab/>
      </w:r>
      <w:r w:rsidR="00927A4B">
        <w:tab/>
      </w:r>
      <w:r>
        <w:t>surf</w:t>
      </w:r>
      <w:r>
        <w:tab/>
        <w:t>surf</w:t>
      </w:r>
      <w:r>
        <w:tab/>
        <w:t>soil</w:t>
      </w:r>
      <w:r>
        <w:tab/>
        <w:t>soil</w:t>
      </w:r>
    </w:p>
    <w:p w:rsidR="0042646D" w:rsidRDefault="00C07C91" w:rsidP="0042646D">
      <w:pPr>
        <w:pStyle w:val="textinputfile"/>
        <w:ind w:hanging="376"/>
      </w:pPr>
      <w:r>
        <w:t>E</w:t>
      </w:r>
      <w:r w:rsidR="0042646D">
        <w:t>co</w:t>
      </w:r>
      <w:r>
        <w:t>3</w:t>
      </w:r>
      <w:r w:rsidR="0042646D">
        <w:tab/>
      </w:r>
      <w:r w:rsidR="00927A4B">
        <w:tab/>
      </w:r>
      <w:r w:rsidR="0042646D">
        <w:t>110</w:t>
      </w:r>
      <w:r w:rsidR="0042646D">
        <w:tab/>
      </w:r>
      <w:r w:rsidR="00927A4B">
        <w:tab/>
      </w:r>
      <w:r w:rsidR="0042646D">
        <w:t>6</w:t>
      </w:r>
      <w:r w:rsidR="0042646D">
        <w:tab/>
      </w:r>
      <w:r w:rsidR="00927A4B">
        <w:tab/>
      </w:r>
      <w:r w:rsidR="0042646D">
        <w:t>150</w:t>
      </w:r>
      <w:r w:rsidR="0042646D">
        <w:tab/>
      </w:r>
      <w:r w:rsidR="00927A4B">
        <w:tab/>
      </w:r>
      <w:r w:rsidR="0042646D">
        <w:t>17</w:t>
      </w:r>
      <w:r w:rsidR="0042646D">
        <w:tab/>
      </w:r>
      <w:r w:rsidR="00927A4B">
        <w:tab/>
      </w:r>
      <w:r w:rsidR="0042646D">
        <w:t>4500</w:t>
      </w:r>
      <w:r w:rsidR="0042646D">
        <w:tab/>
        <w:t>145</w:t>
      </w:r>
      <w:r w:rsidR="0042646D">
        <w:tab/>
      </w:r>
      <w:r w:rsidR="00927A4B">
        <w:tab/>
      </w:r>
      <w:r w:rsidR="0042646D">
        <w:t>1294.0</w:t>
      </w:r>
      <w:r w:rsidR="0042646D">
        <w:tab/>
        <w:t>50</w:t>
      </w:r>
      <w:r w:rsidR="0042646D">
        <w:tab/>
      </w:r>
      <w:r w:rsidR="00927A4B">
        <w:tab/>
      </w:r>
      <w:r w:rsidR="0042646D">
        <w:t>20.0</w:t>
      </w:r>
    </w:p>
    <w:p w:rsidR="0042646D" w:rsidRDefault="0042646D" w:rsidP="0042646D">
      <w:pPr>
        <w:pStyle w:val="textinputfile"/>
        <w:ind w:hanging="376"/>
      </w:pPr>
    </w:p>
    <w:p w:rsidR="0042646D" w:rsidRDefault="0042646D" w:rsidP="0042646D">
      <w:pPr>
        <w:pStyle w:val="textinputfile"/>
        <w:ind w:hanging="376"/>
      </w:pPr>
      <w:r>
        <w:t>EcoregionParameters</w:t>
      </w:r>
    </w:p>
    <w:p w:rsidR="0042646D" w:rsidRDefault="0042646D" w:rsidP="0042646D">
      <w:pPr>
        <w:pStyle w:val="textinputfile"/>
        <w:ind w:hanging="376"/>
      </w:pPr>
      <w:r>
        <w:t>&gt;&gt;</w:t>
      </w:r>
      <w:r>
        <w:tab/>
      </w:r>
      <w:r w:rsidR="004E6505">
        <w:t>Name</w:t>
      </w:r>
      <w:r w:rsidR="004E6505">
        <w:tab/>
      </w:r>
      <w:r>
        <w:t>Soil</w:t>
      </w:r>
      <w:r>
        <w:tab/>
        <w:t>Percent</w:t>
      </w:r>
      <w:r>
        <w:tab/>
        <w:t>Percent</w:t>
      </w:r>
      <w:r>
        <w:tab/>
        <w:t>Field</w:t>
      </w:r>
      <w:r>
        <w:tab/>
        <w:t>Wilt</w:t>
      </w:r>
      <w:r>
        <w:tab/>
        <w:t>StormF</w:t>
      </w:r>
      <w:r>
        <w:tab/>
        <w:t>BaseF</w:t>
      </w:r>
      <w:r>
        <w:tab/>
        <w:t>Drain</w:t>
      </w:r>
      <w:r>
        <w:tab/>
      </w:r>
      <w:r w:rsidR="00A168EF">
        <w:t>Atmos</w:t>
      </w:r>
      <w:r w:rsidR="00B7169F">
        <w:tab/>
      </w:r>
      <w:r>
        <w:t>Atmos</w:t>
      </w:r>
      <w:r>
        <w:tab/>
        <w:t>Lat-</w:t>
      </w:r>
    </w:p>
    <w:p w:rsidR="0042646D" w:rsidRDefault="0042646D" w:rsidP="0042646D">
      <w:pPr>
        <w:pStyle w:val="textinputfile"/>
        <w:ind w:hanging="376"/>
      </w:pPr>
      <w:r>
        <w:t>&gt;&gt;</w:t>
      </w:r>
      <w:r>
        <w:tab/>
      </w:r>
      <w:r w:rsidR="004E6505">
        <w:tab/>
      </w:r>
      <w:r w:rsidR="004E6505">
        <w:tab/>
      </w:r>
      <w:r>
        <w:t>Depth</w:t>
      </w:r>
      <w:r>
        <w:tab/>
        <w:t>Clay</w:t>
      </w:r>
      <w:r>
        <w:tab/>
        <w:t>Sand</w:t>
      </w:r>
      <w:r>
        <w:tab/>
        <w:t>Cap</w:t>
      </w:r>
      <w:r>
        <w:tab/>
      </w:r>
      <w:r w:rsidR="004E6505">
        <w:tab/>
      </w:r>
      <w:r>
        <w:t>Point</w:t>
      </w:r>
      <w:r>
        <w:tab/>
        <w:t>Fract</w:t>
      </w:r>
      <w:r>
        <w:tab/>
        <w:t>Fract</w:t>
      </w:r>
      <w:r>
        <w:tab/>
      </w:r>
      <w:r>
        <w:tab/>
      </w:r>
      <w:r w:rsidR="004E6505">
        <w:tab/>
      </w:r>
      <w:r>
        <w:t>N</w:t>
      </w:r>
      <w:r>
        <w:tab/>
      </w:r>
      <w:r w:rsidR="004E6505">
        <w:tab/>
      </w:r>
      <w:r>
        <w:t>N</w:t>
      </w:r>
      <w:r>
        <w:tab/>
      </w:r>
      <w:r w:rsidR="004E6505">
        <w:tab/>
      </w:r>
      <w:r>
        <w:t>itude</w:t>
      </w:r>
    </w:p>
    <w:p w:rsidR="0042646D" w:rsidRDefault="0042646D" w:rsidP="0042646D">
      <w:pPr>
        <w:pStyle w:val="textinputfile"/>
        <w:ind w:hanging="376"/>
      </w:pPr>
      <w:r>
        <w:t>&gt;&gt;      cm</w:t>
      </w:r>
      <w:r>
        <w:tab/>
      </w:r>
      <w:r>
        <w:tab/>
      </w:r>
      <w:r>
        <w:tab/>
      </w:r>
      <w:r>
        <w:tab/>
      </w:r>
      <w:r>
        <w:tab/>
      </w:r>
      <w:r w:rsidR="004E6505">
        <w:tab/>
      </w:r>
      <w:r w:rsidR="004E6505">
        <w:tab/>
      </w:r>
      <w:r w:rsidR="004E6505">
        <w:tab/>
      </w:r>
      <w:r w:rsidR="004E6505">
        <w:tab/>
      </w:r>
      <w:r w:rsidR="004E6505">
        <w:tab/>
      </w:r>
      <w:r>
        <w:t>frac</w:t>
      </w:r>
      <w:r>
        <w:tab/>
        <w:t>frac</w:t>
      </w:r>
      <w:r>
        <w:tab/>
      </w:r>
      <w:r>
        <w:tab/>
      </w:r>
      <w:r w:rsidR="004E6505">
        <w:tab/>
      </w:r>
      <w:r w:rsidR="00B7169F">
        <w:t>inputs</w:t>
      </w:r>
      <w:r>
        <w:tab/>
        <w:t>inter</w:t>
      </w:r>
    </w:p>
    <w:p w:rsidR="0042646D" w:rsidRDefault="0042646D" w:rsidP="0042646D">
      <w:pPr>
        <w:pStyle w:val="textinputfile"/>
        <w:ind w:hanging="376"/>
      </w:pPr>
      <w:r>
        <w:t>eco1</w:t>
      </w:r>
      <w:r>
        <w:tab/>
      </w:r>
      <w:r w:rsidR="004E6505">
        <w:tab/>
      </w:r>
      <w:r>
        <w:t>100</w:t>
      </w:r>
      <w:r>
        <w:tab/>
      </w:r>
      <w:r w:rsidR="004E6505">
        <w:tab/>
      </w:r>
      <w:r>
        <w:t>0.069</w:t>
      </w:r>
      <w:r>
        <w:tab/>
        <w:t>0.591</w:t>
      </w:r>
      <w:r>
        <w:tab/>
        <w:t>0.3</w:t>
      </w:r>
      <w:r>
        <w:tab/>
      </w:r>
      <w:r w:rsidR="004E6505">
        <w:tab/>
      </w:r>
      <w:r>
        <w:t>0.2</w:t>
      </w:r>
      <w:r>
        <w:tab/>
      </w:r>
      <w:r w:rsidR="004E6505">
        <w:tab/>
      </w:r>
      <w:r>
        <w:t>0.4</w:t>
      </w:r>
      <w:r>
        <w:tab/>
      </w:r>
      <w:r w:rsidR="004E6505">
        <w:tab/>
      </w:r>
      <w:r>
        <w:t>0.4</w:t>
      </w:r>
      <w:r>
        <w:tab/>
      </w:r>
      <w:r w:rsidR="004E6505">
        <w:tab/>
      </w:r>
      <w:r>
        <w:t>0.75</w:t>
      </w:r>
      <w:r>
        <w:tab/>
        <w:t>0.06</w:t>
      </w:r>
      <w:r>
        <w:tab/>
        <w:t>0.15</w:t>
      </w:r>
      <w:r>
        <w:tab/>
        <w:t>44</w:t>
      </w:r>
    </w:p>
    <w:p w:rsidR="002A4B93" w:rsidRDefault="002A4B93" w:rsidP="0042646D">
      <w:pPr>
        <w:pStyle w:val="textinputfile"/>
        <w:ind w:hanging="376"/>
      </w:pPr>
    </w:p>
    <w:p w:rsidR="002A4B93" w:rsidRPr="002A4B93" w:rsidRDefault="002A4B93" w:rsidP="002A4B93">
      <w:pPr>
        <w:pStyle w:val="textinputfile"/>
        <w:ind w:hanging="376"/>
        <w:rPr>
          <w:sz w:val="16"/>
          <w:szCs w:val="16"/>
        </w:rPr>
      </w:pPr>
      <w:r w:rsidRPr="002A4B93">
        <w:rPr>
          <w:sz w:val="16"/>
          <w:szCs w:val="16"/>
        </w:rPr>
        <w:t>&gt;&gt;</w:t>
      </w:r>
      <w:r w:rsidRPr="002A4B93">
        <w:rPr>
          <w:sz w:val="16"/>
          <w:szCs w:val="16"/>
        </w:rPr>
        <w:tab/>
      </w:r>
      <w:r w:rsidR="00C07C91">
        <w:rPr>
          <w:sz w:val="16"/>
          <w:szCs w:val="16"/>
        </w:rPr>
        <w:t xml:space="preserve"> </w:t>
      </w:r>
      <w:r w:rsidRPr="002A4B93">
        <w:rPr>
          <w:sz w:val="16"/>
          <w:szCs w:val="16"/>
        </w:rPr>
        <w:t>Soil</w:t>
      </w:r>
      <w:r w:rsidRPr="002A4B93">
        <w:rPr>
          <w:sz w:val="16"/>
          <w:szCs w:val="16"/>
        </w:rPr>
        <w:tab/>
        <w:t>Percent</w:t>
      </w:r>
      <w:r w:rsidRPr="002A4B93">
        <w:rPr>
          <w:sz w:val="16"/>
          <w:szCs w:val="16"/>
        </w:rPr>
        <w:tab/>
        <w:t>Percent</w:t>
      </w:r>
      <w:r w:rsidRPr="002A4B93">
        <w:rPr>
          <w:sz w:val="16"/>
          <w:szCs w:val="16"/>
        </w:rPr>
        <w:tab/>
        <w:t>Field</w:t>
      </w:r>
      <w:r w:rsidRPr="002A4B93">
        <w:rPr>
          <w:sz w:val="16"/>
          <w:szCs w:val="16"/>
        </w:rPr>
        <w:tab/>
        <w:t>Wilt</w:t>
      </w:r>
      <w:r w:rsidRPr="002A4B93">
        <w:rPr>
          <w:sz w:val="16"/>
          <w:szCs w:val="16"/>
        </w:rPr>
        <w:tab/>
      </w:r>
      <w:r>
        <w:rPr>
          <w:sz w:val="16"/>
          <w:szCs w:val="16"/>
        </w:rPr>
        <w:t xml:space="preserve">  </w:t>
      </w:r>
      <w:r w:rsidRPr="002A4B93">
        <w:rPr>
          <w:sz w:val="16"/>
          <w:szCs w:val="16"/>
        </w:rPr>
        <w:t>StormF</w:t>
      </w:r>
      <w:r w:rsidRPr="002A4B93">
        <w:rPr>
          <w:sz w:val="16"/>
          <w:szCs w:val="16"/>
        </w:rPr>
        <w:tab/>
        <w:t>BaseF</w:t>
      </w:r>
      <w:r w:rsidRPr="002A4B93">
        <w:rPr>
          <w:sz w:val="16"/>
          <w:szCs w:val="16"/>
        </w:rPr>
        <w:tab/>
        <w:t>Drain</w:t>
      </w:r>
      <w:r w:rsidRPr="002A4B93">
        <w:rPr>
          <w:sz w:val="16"/>
          <w:szCs w:val="16"/>
        </w:rPr>
        <w:tab/>
        <w:t>Atmos</w:t>
      </w:r>
      <w:r w:rsidRPr="002A4B93">
        <w:rPr>
          <w:sz w:val="16"/>
          <w:szCs w:val="16"/>
        </w:rPr>
        <w:tab/>
        <w:t>Atmos</w:t>
      </w:r>
      <w:r w:rsidRPr="002A4B93">
        <w:rPr>
          <w:sz w:val="16"/>
          <w:szCs w:val="16"/>
        </w:rPr>
        <w:tab/>
        <w:t>Lat-</w:t>
      </w:r>
      <w:r>
        <w:rPr>
          <w:sz w:val="16"/>
          <w:szCs w:val="16"/>
        </w:rPr>
        <w:tab/>
        <w:t xml:space="preserve">   </w:t>
      </w:r>
      <w:r w:rsidRPr="002A4B93">
        <w:rPr>
          <w:sz w:val="16"/>
          <w:szCs w:val="16"/>
        </w:rPr>
        <w:t>Decay</w:t>
      </w:r>
      <w:r w:rsidRPr="002A4B93">
        <w:rPr>
          <w:sz w:val="16"/>
          <w:szCs w:val="16"/>
        </w:rPr>
        <w:tab/>
        <w:t>Decay</w:t>
      </w:r>
      <w:r>
        <w:rPr>
          <w:sz w:val="16"/>
          <w:szCs w:val="16"/>
        </w:rPr>
        <w:tab/>
        <w:t>Decay</w:t>
      </w:r>
      <w:r>
        <w:rPr>
          <w:sz w:val="16"/>
          <w:szCs w:val="16"/>
        </w:rPr>
        <w:tab/>
        <w:t>Decay Denitrif</w:t>
      </w:r>
    </w:p>
    <w:p w:rsidR="002A4B93" w:rsidRPr="002A4B93" w:rsidRDefault="002A4B93" w:rsidP="002A4B93">
      <w:pPr>
        <w:pStyle w:val="textinputfile"/>
        <w:ind w:hanging="376"/>
        <w:rPr>
          <w:sz w:val="16"/>
          <w:szCs w:val="16"/>
        </w:rPr>
      </w:pPr>
      <w:r w:rsidRPr="002A4B93">
        <w:rPr>
          <w:sz w:val="16"/>
          <w:szCs w:val="16"/>
        </w:rPr>
        <w:t>&gt;&gt;</w:t>
      </w:r>
      <w:r w:rsidRPr="002A4B93">
        <w:rPr>
          <w:sz w:val="16"/>
          <w:szCs w:val="16"/>
        </w:rPr>
        <w:tab/>
      </w:r>
      <w:r w:rsidR="00C07C91">
        <w:rPr>
          <w:sz w:val="16"/>
          <w:szCs w:val="16"/>
        </w:rPr>
        <w:t xml:space="preserve"> </w:t>
      </w:r>
      <w:r w:rsidRPr="002A4B93">
        <w:rPr>
          <w:sz w:val="16"/>
          <w:szCs w:val="16"/>
        </w:rPr>
        <w:t>Depth</w:t>
      </w:r>
      <w:r w:rsidRPr="002A4B93">
        <w:rPr>
          <w:sz w:val="16"/>
          <w:szCs w:val="16"/>
        </w:rPr>
        <w:tab/>
        <w:t>Clay</w:t>
      </w:r>
      <w:r w:rsidRPr="002A4B93">
        <w:rPr>
          <w:sz w:val="16"/>
          <w:szCs w:val="16"/>
        </w:rPr>
        <w:tab/>
      </w:r>
      <w:r>
        <w:rPr>
          <w:sz w:val="16"/>
          <w:szCs w:val="16"/>
        </w:rPr>
        <w:tab/>
      </w:r>
      <w:r w:rsidRPr="002A4B93">
        <w:rPr>
          <w:sz w:val="16"/>
          <w:szCs w:val="16"/>
        </w:rPr>
        <w:t>Sand</w:t>
      </w:r>
      <w:r w:rsidRPr="002A4B93">
        <w:rPr>
          <w:sz w:val="16"/>
          <w:szCs w:val="16"/>
        </w:rPr>
        <w:tab/>
      </w:r>
      <w:r>
        <w:rPr>
          <w:sz w:val="16"/>
          <w:szCs w:val="16"/>
        </w:rPr>
        <w:tab/>
      </w:r>
      <w:r w:rsidRPr="002A4B93">
        <w:rPr>
          <w:sz w:val="16"/>
          <w:szCs w:val="16"/>
        </w:rPr>
        <w:t>Cap</w:t>
      </w:r>
      <w:r w:rsidRPr="002A4B93">
        <w:rPr>
          <w:sz w:val="16"/>
          <w:szCs w:val="16"/>
        </w:rPr>
        <w:tab/>
      </w:r>
      <w:r>
        <w:rPr>
          <w:sz w:val="16"/>
          <w:szCs w:val="16"/>
        </w:rPr>
        <w:tab/>
      </w:r>
      <w:r w:rsidRPr="002A4B93">
        <w:rPr>
          <w:sz w:val="16"/>
          <w:szCs w:val="16"/>
        </w:rPr>
        <w:t>Point</w:t>
      </w:r>
      <w:r>
        <w:rPr>
          <w:sz w:val="16"/>
          <w:szCs w:val="16"/>
        </w:rPr>
        <w:t xml:space="preserve">  </w:t>
      </w:r>
      <w:r w:rsidRPr="002A4B93">
        <w:rPr>
          <w:sz w:val="16"/>
          <w:szCs w:val="16"/>
        </w:rPr>
        <w:t>Fract</w:t>
      </w:r>
      <w:r w:rsidRPr="002A4B93">
        <w:rPr>
          <w:sz w:val="16"/>
          <w:szCs w:val="16"/>
        </w:rPr>
        <w:tab/>
        <w:t>Fract</w:t>
      </w:r>
      <w:r w:rsidRPr="002A4B93">
        <w:rPr>
          <w:sz w:val="16"/>
          <w:szCs w:val="16"/>
        </w:rPr>
        <w:tab/>
      </w:r>
      <w:r w:rsidRPr="002A4B93">
        <w:rPr>
          <w:sz w:val="16"/>
          <w:szCs w:val="16"/>
        </w:rPr>
        <w:tab/>
      </w:r>
      <w:r w:rsidRPr="002A4B93">
        <w:rPr>
          <w:sz w:val="16"/>
          <w:szCs w:val="16"/>
        </w:rPr>
        <w:tab/>
        <w:t>N</w:t>
      </w:r>
      <w:r w:rsidRPr="002A4B93">
        <w:rPr>
          <w:sz w:val="16"/>
          <w:szCs w:val="16"/>
        </w:rPr>
        <w:tab/>
      </w:r>
      <w:r w:rsidRPr="002A4B93">
        <w:rPr>
          <w:sz w:val="16"/>
          <w:szCs w:val="16"/>
        </w:rPr>
        <w:tab/>
        <w:t>N</w:t>
      </w:r>
      <w:r w:rsidRPr="002A4B93">
        <w:rPr>
          <w:sz w:val="16"/>
          <w:szCs w:val="16"/>
        </w:rPr>
        <w:tab/>
      </w:r>
      <w:r w:rsidRPr="002A4B93">
        <w:rPr>
          <w:sz w:val="16"/>
          <w:szCs w:val="16"/>
        </w:rPr>
        <w:tab/>
      </w:r>
      <w:r>
        <w:rPr>
          <w:sz w:val="16"/>
          <w:szCs w:val="16"/>
        </w:rPr>
        <w:t xml:space="preserve">itude   </w:t>
      </w:r>
      <w:r w:rsidRPr="002A4B93">
        <w:rPr>
          <w:sz w:val="16"/>
          <w:szCs w:val="16"/>
        </w:rPr>
        <w:t>Rate</w:t>
      </w:r>
      <w:r w:rsidRPr="002A4B93">
        <w:rPr>
          <w:sz w:val="16"/>
          <w:szCs w:val="16"/>
        </w:rPr>
        <w:tab/>
      </w:r>
      <w:r>
        <w:rPr>
          <w:sz w:val="16"/>
          <w:szCs w:val="16"/>
        </w:rPr>
        <w:t xml:space="preserve"> </w:t>
      </w:r>
      <w:r w:rsidRPr="002A4B93">
        <w:rPr>
          <w:sz w:val="16"/>
          <w:szCs w:val="16"/>
        </w:rPr>
        <w:t>Rate</w:t>
      </w:r>
      <w:r>
        <w:rPr>
          <w:sz w:val="16"/>
          <w:szCs w:val="16"/>
        </w:rPr>
        <w:tab/>
        <w:t>Rate</w:t>
      </w:r>
      <w:r>
        <w:rPr>
          <w:sz w:val="16"/>
          <w:szCs w:val="16"/>
        </w:rPr>
        <w:tab/>
      </w:r>
      <w:r>
        <w:rPr>
          <w:sz w:val="16"/>
          <w:szCs w:val="16"/>
        </w:rPr>
        <w:tab/>
        <w:t>Rate</w:t>
      </w:r>
    </w:p>
    <w:p w:rsidR="002A4B93" w:rsidRPr="002A4B93" w:rsidRDefault="002A4B93" w:rsidP="002A4B93">
      <w:pPr>
        <w:pStyle w:val="textinputfile"/>
        <w:ind w:hanging="376"/>
        <w:rPr>
          <w:sz w:val="16"/>
          <w:szCs w:val="16"/>
        </w:rPr>
      </w:pPr>
      <w:r w:rsidRPr="002A4B93">
        <w:rPr>
          <w:sz w:val="16"/>
          <w:szCs w:val="16"/>
        </w:rPr>
        <w:tab/>
      </w:r>
      <w:r w:rsidR="00C07C91">
        <w:rPr>
          <w:sz w:val="16"/>
          <w:szCs w:val="16"/>
        </w:rPr>
        <w:t xml:space="preserve"> </w:t>
      </w:r>
      <w:r>
        <w:rPr>
          <w:sz w:val="16"/>
          <w:szCs w:val="16"/>
        </w:rPr>
        <w:t>cm</w:t>
      </w:r>
      <w:r w:rsidR="00C07C91">
        <w:rPr>
          <w:sz w:val="16"/>
          <w:szCs w:val="16"/>
        </w:rPr>
        <w:tab/>
      </w:r>
      <w:r w:rsidRPr="002A4B93">
        <w:rPr>
          <w:sz w:val="16"/>
          <w:szCs w:val="16"/>
        </w:rPr>
        <w:t>frac</w:t>
      </w:r>
      <w:r w:rsidRPr="002A4B93">
        <w:rPr>
          <w:sz w:val="16"/>
          <w:szCs w:val="16"/>
        </w:rPr>
        <w:tab/>
      </w:r>
      <w:r>
        <w:rPr>
          <w:sz w:val="16"/>
          <w:szCs w:val="16"/>
        </w:rPr>
        <w:tab/>
      </w:r>
      <w:r w:rsidRPr="002A4B93">
        <w:rPr>
          <w:sz w:val="16"/>
          <w:szCs w:val="16"/>
        </w:rPr>
        <w:t>frac</w:t>
      </w:r>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Pr>
          <w:sz w:val="16"/>
          <w:szCs w:val="16"/>
        </w:rPr>
        <w:tab/>
      </w:r>
      <w:r>
        <w:rPr>
          <w:sz w:val="16"/>
          <w:szCs w:val="16"/>
        </w:rPr>
        <w:tab/>
      </w:r>
      <w:r w:rsidRPr="002A4B93">
        <w:rPr>
          <w:sz w:val="16"/>
          <w:szCs w:val="16"/>
        </w:rPr>
        <w:t>slope</w:t>
      </w:r>
      <w:r w:rsidRPr="002A4B93">
        <w:rPr>
          <w:sz w:val="16"/>
          <w:szCs w:val="16"/>
        </w:rPr>
        <w:tab/>
        <w:t>inter</w:t>
      </w:r>
      <w:r w:rsidRPr="002A4B93">
        <w:rPr>
          <w:sz w:val="16"/>
          <w:szCs w:val="16"/>
        </w:rPr>
        <w:tab/>
      </w:r>
      <w:r w:rsidRPr="002A4B93">
        <w:rPr>
          <w:sz w:val="16"/>
          <w:szCs w:val="16"/>
        </w:rPr>
        <w:tab/>
      </w:r>
      <w:r>
        <w:rPr>
          <w:sz w:val="16"/>
          <w:szCs w:val="16"/>
        </w:rPr>
        <w:t xml:space="preserve">   </w:t>
      </w:r>
      <w:r w:rsidRPr="002A4B93">
        <w:rPr>
          <w:sz w:val="16"/>
          <w:szCs w:val="16"/>
        </w:rPr>
        <w:t>Surf   SOM1</w:t>
      </w:r>
      <w:r w:rsidRPr="002A4B93">
        <w:rPr>
          <w:sz w:val="16"/>
          <w:szCs w:val="16"/>
        </w:rPr>
        <w:tab/>
        <w:t xml:space="preserve">SOM2    </w:t>
      </w:r>
      <w:r>
        <w:rPr>
          <w:sz w:val="16"/>
          <w:szCs w:val="16"/>
        </w:rPr>
        <w:tab/>
      </w:r>
      <w:r w:rsidRPr="002A4B93">
        <w:rPr>
          <w:sz w:val="16"/>
          <w:szCs w:val="16"/>
        </w:rPr>
        <w:t>SOM3</w:t>
      </w:r>
    </w:p>
    <w:p w:rsidR="002A4B93" w:rsidRDefault="002A4B93" w:rsidP="0042646D">
      <w:pPr>
        <w:pStyle w:val="textinputfile"/>
        <w:ind w:hanging="376"/>
      </w:pPr>
    </w:p>
    <w:p w:rsidR="002A4B93" w:rsidRDefault="002A4B93" w:rsidP="0042646D">
      <w:pPr>
        <w:pStyle w:val="textinputfile"/>
        <w:ind w:hanging="376"/>
      </w:pPr>
      <w:r w:rsidRPr="002A4B93">
        <w:t>eco3</w:t>
      </w:r>
      <w:r w:rsidRPr="002A4B93">
        <w:tab/>
        <w:t>100</w:t>
      </w:r>
      <w:r w:rsidRPr="002A4B93">
        <w:tab/>
        <w:t>0.069</w:t>
      </w:r>
      <w:r w:rsidRPr="002A4B93">
        <w:tab/>
        <w:t>0.591</w:t>
      </w:r>
      <w:r w:rsidRPr="002A4B93">
        <w:tab/>
        <w:t>0.3</w:t>
      </w:r>
      <w:r w:rsidRPr="002A4B93">
        <w:tab/>
      </w:r>
      <w:r w:rsidR="00C07C91">
        <w:tab/>
      </w:r>
      <w:r w:rsidRPr="002A4B93">
        <w:t>0.2</w:t>
      </w:r>
      <w:r w:rsidRPr="002A4B93">
        <w:tab/>
      </w:r>
      <w:r w:rsidR="00711C7D">
        <w:t xml:space="preserve">  </w:t>
      </w:r>
      <w:r w:rsidRPr="002A4B93">
        <w:t>0.4</w:t>
      </w:r>
      <w:r w:rsidRPr="002A4B93">
        <w:tab/>
        <w:t>0.4</w:t>
      </w:r>
      <w:r w:rsidRPr="002A4B93">
        <w:tab/>
      </w:r>
      <w:r w:rsidR="00C07C91">
        <w:tab/>
        <w:t>0.75</w:t>
      </w:r>
      <w:r w:rsidR="00C07C91">
        <w:tab/>
        <w:t>0.05</w:t>
      </w:r>
      <w:r w:rsidR="00C07C91">
        <w:tab/>
        <w:t>0.05</w:t>
      </w:r>
      <w:r w:rsidR="00C07C91">
        <w:tab/>
        <w:t xml:space="preserve">44.0  </w:t>
      </w:r>
      <w:r w:rsidRPr="002A4B93">
        <w:t>0.4</w:t>
      </w:r>
      <w:r w:rsidRPr="002A4B93">
        <w:tab/>
        <w:t>1.0</w:t>
      </w:r>
      <w:r w:rsidRPr="002A4B93">
        <w:tab/>
      </w:r>
      <w:r w:rsidR="00C07C91">
        <w:tab/>
      </w:r>
      <w:r w:rsidRPr="002A4B93">
        <w:t>0.02</w:t>
      </w:r>
      <w:r w:rsidRPr="002A4B93">
        <w:tab/>
        <w:t>0.0002</w:t>
      </w:r>
      <w:r w:rsidRPr="002A4B93">
        <w:tab/>
        <w:t>0.02</w:t>
      </w:r>
    </w:p>
    <w:p w:rsidR="00C07C91" w:rsidRDefault="00C07C91" w:rsidP="0042646D">
      <w:pPr>
        <w:pStyle w:val="textinputfile"/>
        <w:ind w:hanging="376"/>
      </w:pPr>
    </w:p>
    <w:p w:rsidR="0042646D" w:rsidRDefault="0042646D" w:rsidP="0042646D">
      <w:pPr>
        <w:pStyle w:val="textinputfile"/>
        <w:ind w:hanging="376"/>
      </w:pPr>
      <w:r>
        <w:t>FireReductionParameters</w:t>
      </w:r>
    </w:p>
    <w:p w:rsidR="0042646D" w:rsidRDefault="0042646D" w:rsidP="0042646D">
      <w:pPr>
        <w:pStyle w:val="textinputfile"/>
        <w:ind w:hanging="376"/>
      </w:pPr>
      <w:r>
        <w:t>&gt;&gt;</w:t>
      </w:r>
      <w:r>
        <w:tab/>
        <w:t>Severity</w:t>
      </w:r>
      <w:r>
        <w:tab/>
        <w:t>Wood</w:t>
      </w:r>
      <w:r>
        <w:tab/>
        <w:t>Litter</w:t>
      </w:r>
    </w:p>
    <w:p w:rsidR="0042646D" w:rsidRDefault="0042646D" w:rsidP="0042646D">
      <w:pPr>
        <w:pStyle w:val="textinputfile"/>
        <w:ind w:hanging="376"/>
      </w:pPr>
      <w:r>
        <w:t>&gt;&gt;</w:t>
      </w:r>
      <w:r>
        <w:tab/>
        <w:t>Fire</w:t>
      </w:r>
      <w:r>
        <w:tab/>
      </w:r>
      <w:r>
        <w:tab/>
        <w:t>Reduct</w:t>
      </w:r>
      <w:r>
        <w:tab/>
        <w:t>Reduct</w:t>
      </w:r>
    </w:p>
    <w:p w:rsidR="0042646D" w:rsidRDefault="0042646D" w:rsidP="0042646D">
      <w:pPr>
        <w:pStyle w:val="textinputfile"/>
        <w:ind w:hanging="376"/>
      </w:pPr>
      <w:r>
        <w:tab/>
        <w:t>1</w:t>
      </w:r>
      <w:r>
        <w:tab/>
      </w:r>
      <w:r>
        <w:tab/>
      </w:r>
      <w:r w:rsidR="004E6505">
        <w:tab/>
      </w:r>
      <w:r>
        <w:t>0.0</w:t>
      </w:r>
      <w:r>
        <w:tab/>
      </w:r>
      <w:r w:rsidR="004E6505">
        <w:tab/>
      </w:r>
      <w:r>
        <w:t>0.5</w:t>
      </w:r>
    </w:p>
    <w:p w:rsidR="0042646D" w:rsidRDefault="0042646D" w:rsidP="0042646D">
      <w:pPr>
        <w:pStyle w:val="textinputfile"/>
        <w:ind w:hanging="376"/>
      </w:pPr>
      <w:r>
        <w:tab/>
        <w:t>2</w:t>
      </w:r>
      <w:r>
        <w:tab/>
      </w:r>
      <w:r>
        <w:tab/>
      </w:r>
      <w:r w:rsidR="004E6505">
        <w:tab/>
      </w:r>
      <w:r>
        <w:t>0.05</w:t>
      </w:r>
      <w:r>
        <w:tab/>
        <w:t>0.75</w:t>
      </w:r>
    </w:p>
    <w:p w:rsidR="0042646D" w:rsidRDefault="0042646D" w:rsidP="0042646D">
      <w:pPr>
        <w:pStyle w:val="textinputfile"/>
        <w:ind w:hanging="376"/>
      </w:pPr>
      <w:r>
        <w:tab/>
        <w:t>3</w:t>
      </w:r>
      <w:r>
        <w:tab/>
      </w:r>
      <w:r>
        <w:tab/>
      </w:r>
      <w:r w:rsidR="004E6505">
        <w:tab/>
      </w:r>
      <w:r>
        <w:t>0.2</w:t>
      </w:r>
      <w:r>
        <w:tab/>
      </w:r>
      <w:r w:rsidR="004E6505">
        <w:tab/>
      </w:r>
      <w:r>
        <w:t>1.0</w:t>
      </w:r>
    </w:p>
    <w:p w:rsidR="0042646D" w:rsidRDefault="0042646D" w:rsidP="0042646D">
      <w:pPr>
        <w:pStyle w:val="textinputfile"/>
        <w:ind w:hanging="376"/>
      </w:pPr>
      <w:r>
        <w:tab/>
        <w:t>4</w:t>
      </w:r>
      <w:r>
        <w:tab/>
      </w:r>
      <w:r>
        <w:tab/>
      </w:r>
      <w:r w:rsidR="004E6505">
        <w:tab/>
      </w:r>
      <w:r>
        <w:t>0.5</w:t>
      </w:r>
      <w:r>
        <w:tab/>
      </w:r>
      <w:r w:rsidR="004E6505">
        <w:tab/>
      </w:r>
      <w:r>
        <w:t>1.0</w:t>
      </w:r>
    </w:p>
    <w:p w:rsidR="0042646D" w:rsidRDefault="0042646D" w:rsidP="0042646D">
      <w:pPr>
        <w:pStyle w:val="textinputfile"/>
        <w:ind w:hanging="376"/>
      </w:pPr>
      <w:r>
        <w:tab/>
        <w:t>5</w:t>
      </w:r>
      <w:r>
        <w:tab/>
      </w:r>
      <w:r>
        <w:tab/>
      </w:r>
      <w:r w:rsidR="004E6505">
        <w:tab/>
      </w:r>
      <w:r>
        <w:t>0.8</w:t>
      </w:r>
      <w:r>
        <w:tab/>
      </w:r>
      <w:r w:rsidR="004E6505">
        <w:tab/>
      </w:r>
      <w:r>
        <w:t>1.0</w:t>
      </w:r>
    </w:p>
    <w:p w:rsidR="0042646D" w:rsidRDefault="0042646D" w:rsidP="0042646D">
      <w:pPr>
        <w:pStyle w:val="textinputfile"/>
        <w:ind w:hanging="376"/>
      </w:pPr>
      <w:r>
        <w:t xml:space="preserve">   </w:t>
      </w:r>
    </w:p>
    <w:p w:rsidR="0042646D" w:rsidRDefault="0042646D" w:rsidP="00285A23">
      <w:pPr>
        <w:pStyle w:val="textinputfile"/>
        <w:ind w:hanging="376"/>
        <w:outlineLvl w:val="0"/>
      </w:pPr>
      <w:r>
        <w:t>MonthlyMaxNPP &lt;&lt;PRDX(3) from Century 4.0 (g Biomass / m2)</w:t>
      </w:r>
    </w:p>
    <w:p w:rsidR="0042646D" w:rsidRDefault="0042646D" w:rsidP="0042646D">
      <w:pPr>
        <w:pStyle w:val="textinputfile"/>
        <w:ind w:hanging="376"/>
      </w:pPr>
    </w:p>
    <w:p w:rsidR="0042646D" w:rsidRDefault="0042646D" w:rsidP="0042646D">
      <w:pPr>
        <w:pStyle w:val="textinputfile"/>
        <w:ind w:hanging="376"/>
      </w:pPr>
      <w:r>
        <w:t>&gt;&gt; Species      Ecoregions</w:t>
      </w:r>
    </w:p>
    <w:p w:rsidR="0042646D" w:rsidRDefault="0042646D" w:rsidP="0042646D">
      <w:pPr>
        <w:pStyle w:val="textinputfile"/>
        <w:ind w:hanging="376"/>
      </w:pPr>
      <w:r>
        <w:t>&gt;&gt; --------     ------------------</w:t>
      </w:r>
    </w:p>
    <w:p w:rsidR="0042646D" w:rsidRDefault="0042646D" w:rsidP="0042646D">
      <w:pPr>
        <w:pStyle w:val="textinputfile"/>
        <w:ind w:hanging="376"/>
      </w:pPr>
      <w:r>
        <w:t xml:space="preserve">           </w:t>
      </w:r>
      <w:r>
        <w:tab/>
      </w:r>
      <w:r w:rsidR="00C07C91">
        <w:t>eco3</w:t>
      </w:r>
      <w:r>
        <w:tab/>
      </w:r>
    </w:p>
    <w:p w:rsidR="0042646D" w:rsidRDefault="0042646D" w:rsidP="0042646D">
      <w:pPr>
        <w:pStyle w:val="textinputfile"/>
        <w:ind w:hanging="376"/>
      </w:pPr>
    </w:p>
    <w:p w:rsidR="0042646D" w:rsidRDefault="0042646D" w:rsidP="0042646D">
      <w:pPr>
        <w:pStyle w:val="textinputfile"/>
        <w:ind w:hanging="376"/>
      </w:pPr>
      <w:r>
        <w:t xml:space="preserve">abiebals   </w:t>
      </w:r>
      <w:r>
        <w:tab/>
        <w:t>150</w:t>
      </w:r>
    </w:p>
    <w:p w:rsidR="0042646D" w:rsidRDefault="0042646D" w:rsidP="0042646D">
      <w:pPr>
        <w:pStyle w:val="textinputfile"/>
        <w:ind w:hanging="376"/>
      </w:pPr>
      <w:r>
        <w:t xml:space="preserve">acerrubr   </w:t>
      </w:r>
      <w:r>
        <w:tab/>
        <w:t>200</w:t>
      </w:r>
      <w:r>
        <w:tab/>
      </w:r>
    </w:p>
    <w:p w:rsidR="0042646D" w:rsidRDefault="0042646D" w:rsidP="0042646D">
      <w:pPr>
        <w:pStyle w:val="textinputfile"/>
        <w:ind w:hanging="376"/>
      </w:pPr>
      <w:r>
        <w:t xml:space="preserve">acersacc   </w:t>
      </w:r>
      <w:r>
        <w:tab/>
        <w:t>200</w:t>
      </w:r>
      <w:r>
        <w:tab/>
      </w:r>
    </w:p>
    <w:p w:rsidR="0042646D" w:rsidRDefault="0042646D" w:rsidP="0042646D">
      <w:pPr>
        <w:pStyle w:val="textinputfile"/>
        <w:ind w:hanging="376"/>
      </w:pPr>
      <w:r>
        <w:t xml:space="preserve">betualle   </w:t>
      </w:r>
      <w:r>
        <w:tab/>
        <w:t>200</w:t>
      </w:r>
      <w:r>
        <w:tab/>
      </w:r>
    </w:p>
    <w:p w:rsidR="0042646D" w:rsidRDefault="0042646D" w:rsidP="0042646D">
      <w:pPr>
        <w:pStyle w:val="textinputfile"/>
        <w:ind w:hanging="376"/>
      </w:pPr>
      <w:r>
        <w:t xml:space="preserve">betupapy   </w:t>
      </w:r>
      <w:r>
        <w:tab/>
        <w:t>200</w:t>
      </w:r>
      <w:r>
        <w:tab/>
      </w:r>
    </w:p>
    <w:p w:rsidR="0042646D" w:rsidRDefault="0042646D" w:rsidP="0042646D">
      <w:pPr>
        <w:pStyle w:val="textinputfile"/>
        <w:ind w:hanging="376"/>
      </w:pPr>
      <w:r>
        <w:t xml:space="preserve">fraxamer   </w:t>
      </w:r>
      <w:r>
        <w:tab/>
        <w:t>200</w:t>
      </w:r>
    </w:p>
    <w:p w:rsidR="0042646D" w:rsidRDefault="0042646D" w:rsidP="0042646D">
      <w:pPr>
        <w:pStyle w:val="textinputfile"/>
        <w:ind w:hanging="376"/>
      </w:pPr>
      <w:r>
        <w:t xml:space="preserve">piceglau   </w:t>
      </w:r>
      <w:r>
        <w:tab/>
        <w:t>200</w:t>
      </w:r>
      <w:r>
        <w:tab/>
      </w:r>
    </w:p>
    <w:p w:rsidR="0042646D" w:rsidRDefault="0042646D" w:rsidP="0042646D">
      <w:pPr>
        <w:pStyle w:val="textinputfile"/>
        <w:ind w:hanging="376"/>
      </w:pPr>
      <w:r>
        <w:t xml:space="preserve">pinubank   </w:t>
      </w:r>
      <w:r>
        <w:tab/>
        <w:t>150</w:t>
      </w:r>
      <w:r>
        <w:tab/>
      </w:r>
    </w:p>
    <w:p w:rsidR="0042646D" w:rsidRDefault="0042646D" w:rsidP="0042646D">
      <w:pPr>
        <w:pStyle w:val="textinputfile"/>
        <w:ind w:hanging="376"/>
      </w:pPr>
      <w:r>
        <w:lastRenderedPageBreak/>
        <w:t xml:space="preserve">pinuresi   </w:t>
      </w:r>
      <w:r>
        <w:tab/>
        <w:t>150</w:t>
      </w:r>
      <w:r>
        <w:tab/>
      </w:r>
    </w:p>
    <w:p w:rsidR="0042646D" w:rsidRDefault="0042646D" w:rsidP="0042646D">
      <w:pPr>
        <w:pStyle w:val="textinputfile"/>
        <w:ind w:hanging="376"/>
      </w:pPr>
      <w:r>
        <w:t xml:space="preserve">pinustro   </w:t>
      </w:r>
      <w:r>
        <w:tab/>
        <w:t>150</w:t>
      </w:r>
      <w:r>
        <w:tab/>
      </w:r>
    </w:p>
    <w:p w:rsidR="0042646D" w:rsidRDefault="0042646D" w:rsidP="0042646D">
      <w:pPr>
        <w:pStyle w:val="textinputfile"/>
        <w:ind w:hanging="376"/>
      </w:pPr>
      <w:r>
        <w:t xml:space="preserve">poputrem   </w:t>
      </w:r>
      <w:r>
        <w:tab/>
        <w:t>200</w:t>
      </w:r>
      <w:r>
        <w:tab/>
      </w:r>
    </w:p>
    <w:p w:rsidR="0042646D" w:rsidRDefault="0042646D" w:rsidP="0042646D">
      <w:pPr>
        <w:pStyle w:val="textinputfile"/>
        <w:ind w:hanging="376"/>
      </w:pPr>
      <w:r>
        <w:t xml:space="preserve">querelli   </w:t>
      </w:r>
      <w:r>
        <w:tab/>
        <w:t>200</w:t>
      </w:r>
      <w:r>
        <w:tab/>
      </w:r>
    </w:p>
    <w:p w:rsidR="0042646D" w:rsidRDefault="0042646D" w:rsidP="0042646D">
      <w:pPr>
        <w:pStyle w:val="textinputfile"/>
        <w:ind w:hanging="376"/>
      </w:pPr>
      <w:r>
        <w:t>querrubr</w:t>
      </w:r>
      <w:r>
        <w:tab/>
      </w:r>
      <w:r w:rsidR="004E6505">
        <w:tab/>
      </w:r>
      <w:r>
        <w:t>200</w:t>
      </w:r>
      <w:r>
        <w:tab/>
        <w:t xml:space="preserve"> </w:t>
      </w:r>
    </w:p>
    <w:p w:rsidR="0042646D" w:rsidRDefault="0042646D" w:rsidP="0042646D">
      <w:pPr>
        <w:pStyle w:val="textinputfile"/>
        <w:ind w:hanging="376"/>
      </w:pPr>
      <w:r>
        <w:t xml:space="preserve">thujocci   </w:t>
      </w:r>
      <w:r>
        <w:tab/>
        <w:t>150</w:t>
      </w:r>
      <w:r>
        <w:tab/>
      </w:r>
    </w:p>
    <w:p w:rsidR="0042646D" w:rsidRDefault="0042646D" w:rsidP="0042646D">
      <w:pPr>
        <w:pStyle w:val="textinputfile"/>
        <w:ind w:hanging="376"/>
      </w:pPr>
      <w:r>
        <w:t xml:space="preserve">tiliamer   </w:t>
      </w:r>
      <w:r>
        <w:tab/>
        <w:t>200</w:t>
      </w:r>
    </w:p>
    <w:p w:rsidR="0042646D" w:rsidRDefault="0042646D" w:rsidP="0042646D">
      <w:pPr>
        <w:pStyle w:val="textinputfile"/>
        <w:ind w:hanging="376"/>
      </w:pPr>
      <w:r>
        <w:t xml:space="preserve">tsugcana   </w:t>
      </w:r>
      <w:r>
        <w:tab/>
        <w:t>150</w:t>
      </w:r>
      <w:r>
        <w:tab/>
      </w:r>
    </w:p>
    <w:p w:rsidR="0042646D" w:rsidRDefault="0042646D" w:rsidP="0042646D">
      <w:pPr>
        <w:pStyle w:val="textinputfile"/>
        <w:ind w:hanging="376"/>
      </w:pPr>
    </w:p>
    <w:p w:rsidR="0042646D" w:rsidRDefault="0042646D" w:rsidP="0042646D">
      <w:pPr>
        <w:pStyle w:val="textinputfile"/>
        <w:ind w:hanging="376"/>
      </w:pPr>
      <w:r>
        <w:tab/>
      </w:r>
      <w:r>
        <w:tab/>
        <w:t xml:space="preserve"> </w:t>
      </w:r>
      <w:r>
        <w:tab/>
        <w:t xml:space="preserve">   </w:t>
      </w:r>
    </w:p>
    <w:p w:rsidR="0042646D" w:rsidRDefault="0042646D" w:rsidP="00285A23">
      <w:pPr>
        <w:pStyle w:val="textinputfile"/>
        <w:ind w:hanging="376"/>
        <w:outlineLvl w:val="0"/>
      </w:pPr>
      <w:r>
        <w:t>MaxBiomass</w:t>
      </w:r>
    </w:p>
    <w:p w:rsidR="0042646D" w:rsidRDefault="0042646D" w:rsidP="0042646D">
      <w:pPr>
        <w:pStyle w:val="textinputfile"/>
        <w:ind w:hanging="376"/>
      </w:pPr>
    </w:p>
    <w:p w:rsidR="0042646D" w:rsidRDefault="0042646D" w:rsidP="0042646D">
      <w:pPr>
        <w:pStyle w:val="textinputfile"/>
        <w:ind w:hanging="376"/>
      </w:pPr>
      <w:r>
        <w:t>&gt;&gt; Species      Ecoregions</w:t>
      </w:r>
    </w:p>
    <w:p w:rsidR="0042646D" w:rsidRDefault="0042646D" w:rsidP="0042646D">
      <w:pPr>
        <w:pStyle w:val="textinputfile"/>
        <w:ind w:hanging="376"/>
      </w:pPr>
      <w:r>
        <w:t>&gt;&gt; --------     ------------------</w:t>
      </w:r>
    </w:p>
    <w:p w:rsidR="0042646D" w:rsidRDefault="0042646D" w:rsidP="0042646D">
      <w:pPr>
        <w:pStyle w:val="textinputfile"/>
        <w:ind w:hanging="376"/>
      </w:pPr>
      <w:r>
        <w:t xml:space="preserve">           </w:t>
      </w:r>
      <w:r>
        <w:tab/>
      </w:r>
      <w:r w:rsidR="00C07C91">
        <w:t>e</w:t>
      </w:r>
      <w:r>
        <w:t>co</w:t>
      </w:r>
      <w:r w:rsidR="00C07C91">
        <w:t>3</w:t>
      </w:r>
      <w:r>
        <w:t xml:space="preserve">    </w:t>
      </w:r>
    </w:p>
    <w:p w:rsidR="0042646D" w:rsidRDefault="0042646D" w:rsidP="0042646D">
      <w:pPr>
        <w:pStyle w:val="textinputfile"/>
        <w:ind w:hanging="376"/>
      </w:pPr>
    </w:p>
    <w:p w:rsidR="0042646D" w:rsidRDefault="0042646D" w:rsidP="0042646D">
      <w:pPr>
        <w:pStyle w:val="textinputfile"/>
        <w:ind w:hanging="376"/>
      </w:pPr>
      <w:r>
        <w:t xml:space="preserve">abiebals  </w:t>
      </w:r>
      <w:r>
        <w:tab/>
        <w:t>20000</w:t>
      </w:r>
    </w:p>
    <w:p w:rsidR="0042646D" w:rsidRDefault="0042646D" w:rsidP="0042646D">
      <w:pPr>
        <w:pStyle w:val="textinputfile"/>
        <w:ind w:hanging="376"/>
      </w:pPr>
      <w:r>
        <w:t xml:space="preserve">acerrubr  </w:t>
      </w:r>
      <w:r>
        <w:tab/>
        <w:t>15000</w:t>
      </w:r>
    </w:p>
    <w:p w:rsidR="0042646D" w:rsidRDefault="0042646D" w:rsidP="0042646D">
      <w:pPr>
        <w:pStyle w:val="textinputfile"/>
        <w:ind w:hanging="376"/>
      </w:pPr>
      <w:r>
        <w:t xml:space="preserve">acersacc  </w:t>
      </w:r>
      <w:r>
        <w:tab/>
        <w:t>25000</w:t>
      </w:r>
      <w:r>
        <w:tab/>
      </w:r>
      <w:r>
        <w:tab/>
      </w:r>
    </w:p>
    <w:p w:rsidR="0042646D" w:rsidRDefault="0042646D" w:rsidP="0042646D">
      <w:pPr>
        <w:pStyle w:val="textinputfile"/>
        <w:ind w:hanging="376"/>
      </w:pPr>
      <w:r>
        <w:t xml:space="preserve">betualle  </w:t>
      </w:r>
      <w:r>
        <w:tab/>
        <w:t>25000</w:t>
      </w:r>
      <w:r>
        <w:tab/>
      </w:r>
      <w:r>
        <w:tab/>
      </w:r>
    </w:p>
    <w:p w:rsidR="0042646D" w:rsidRDefault="0042646D" w:rsidP="0042646D">
      <w:pPr>
        <w:pStyle w:val="textinputfile"/>
        <w:ind w:hanging="376"/>
      </w:pPr>
      <w:r>
        <w:t xml:space="preserve">betupapy  </w:t>
      </w:r>
      <w:r>
        <w:tab/>
        <w:t>17500</w:t>
      </w:r>
    </w:p>
    <w:p w:rsidR="0042646D" w:rsidRDefault="0042646D" w:rsidP="0042646D">
      <w:pPr>
        <w:pStyle w:val="textinputfile"/>
        <w:ind w:hanging="376"/>
      </w:pPr>
      <w:r>
        <w:t xml:space="preserve">fraxamer  </w:t>
      </w:r>
      <w:r>
        <w:tab/>
        <w:t>25000</w:t>
      </w:r>
      <w:r>
        <w:tab/>
      </w:r>
      <w:r>
        <w:tab/>
      </w:r>
    </w:p>
    <w:p w:rsidR="0042646D" w:rsidRDefault="0042646D" w:rsidP="0042646D">
      <w:pPr>
        <w:pStyle w:val="textinputfile"/>
        <w:ind w:hanging="376"/>
      </w:pPr>
      <w:r>
        <w:t xml:space="preserve">piceglau  </w:t>
      </w:r>
      <w:r>
        <w:tab/>
        <w:t>18000</w:t>
      </w:r>
      <w:r>
        <w:tab/>
      </w:r>
      <w:r>
        <w:tab/>
      </w:r>
    </w:p>
    <w:p w:rsidR="0042646D" w:rsidRDefault="0042646D" w:rsidP="0042646D">
      <w:pPr>
        <w:pStyle w:val="textinputfile"/>
        <w:ind w:hanging="376"/>
      </w:pPr>
      <w:r>
        <w:t xml:space="preserve">pinubank  </w:t>
      </w:r>
      <w:r>
        <w:tab/>
        <w:t>15000</w:t>
      </w:r>
      <w:r>
        <w:tab/>
      </w:r>
      <w:r>
        <w:tab/>
      </w:r>
    </w:p>
    <w:p w:rsidR="0042646D" w:rsidRDefault="0042646D" w:rsidP="0042646D">
      <w:pPr>
        <w:pStyle w:val="textinputfile"/>
        <w:ind w:hanging="376"/>
      </w:pPr>
      <w:r>
        <w:t xml:space="preserve">pinuresi  </w:t>
      </w:r>
      <w:r>
        <w:tab/>
        <w:t>20000</w:t>
      </w:r>
      <w:r>
        <w:tab/>
      </w:r>
      <w:r>
        <w:tab/>
      </w:r>
    </w:p>
    <w:p w:rsidR="0042646D" w:rsidRDefault="0042646D" w:rsidP="0042646D">
      <w:pPr>
        <w:pStyle w:val="textinputfile"/>
        <w:ind w:hanging="376"/>
      </w:pPr>
      <w:r>
        <w:t xml:space="preserve">pinustro  </w:t>
      </w:r>
      <w:r>
        <w:tab/>
        <w:t>17500</w:t>
      </w:r>
      <w:r>
        <w:tab/>
      </w:r>
      <w:r>
        <w:tab/>
      </w:r>
    </w:p>
    <w:p w:rsidR="0042646D" w:rsidRDefault="0042646D" w:rsidP="0042646D">
      <w:pPr>
        <w:pStyle w:val="textinputfile"/>
        <w:ind w:hanging="376"/>
      </w:pPr>
      <w:r>
        <w:t xml:space="preserve">poputrem  </w:t>
      </w:r>
      <w:r>
        <w:tab/>
        <w:t>15000</w:t>
      </w:r>
      <w:r>
        <w:tab/>
      </w:r>
      <w:r>
        <w:tab/>
      </w:r>
    </w:p>
    <w:p w:rsidR="0042646D" w:rsidRDefault="0042646D" w:rsidP="0042646D">
      <w:pPr>
        <w:pStyle w:val="textinputfile"/>
        <w:ind w:hanging="376"/>
      </w:pPr>
      <w:r>
        <w:t xml:space="preserve">querelli  </w:t>
      </w:r>
      <w:r>
        <w:tab/>
        <w:t>20000</w:t>
      </w:r>
      <w:r>
        <w:tab/>
      </w:r>
      <w:r>
        <w:tab/>
      </w:r>
    </w:p>
    <w:p w:rsidR="0042646D" w:rsidRDefault="0042646D" w:rsidP="0042646D">
      <w:pPr>
        <w:pStyle w:val="textinputfile"/>
        <w:ind w:hanging="376"/>
      </w:pPr>
      <w:r>
        <w:t xml:space="preserve">querrubr  </w:t>
      </w:r>
      <w:r>
        <w:tab/>
        <w:t>20000</w:t>
      </w:r>
      <w:r>
        <w:tab/>
      </w:r>
      <w:r>
        <w:tab/>
      </w:r>
    </w:p>
    <w:p w:rsidR="0042646D" w:rsidRDefault="0042646D" w:rsidP="0042646D">
      <w:pPr>
        <w:pStyle w:val="textinputfile"/>
        <w:ind w:hanging="376"/>
      </w:pPr>
      <w:r>
        <w:t xml:space="preserve">thujocci  </w:t>
      </w:r>
      <w:r>
        <w:tab/>
        <w:t>20000</w:t>
      </w:r>
      <w:r>
        <w:tab/>
      </w:r>
      <w:r>
        <w:tab/>
      </w:r>
    </w:p>
    <w:p w:rsidR="0042646D" w:rsidRDefault="0042646D" w:rsidP="0042646D">
      <w:pPr>
        <w:pStyle w:val="textinputfile"/>
        <w:ind w:hanging="376"/>
      </w:pPr>
      <w:r>
        <w:t xml:space="preserve">tiliamer  </w:t>
      </w:r>
      <w:r>
        <w:tab/>
        <w:t>25000</w:t>
      </w:r>
      <w:r>
        <w:tab/>
      </w:r>
      <w:r>
        <w:tab/>
      </w:r>
    </w:p>
    <w:p w:rsidR="0042646D" w:rsidRDefault="0042646D" w:rsidP="0042646D">
      <w:pPr>
        <w:pStyle w:val="textinputfile"/>
        <w:ind w:hanging="376"/>
      </w:pPr>
      <w:r>
        <w:t xml:space="preserve">tsugcana  </w:t>
      </w:r>
      <w:r>
        <w:tab/>
      </w:r>
      <w:r w:rsidR="00C07C91">
        <w:t>25</w:t>
      </w:r>
      <w:r>
        <w:t>000</w:t>
      </w:r>
      <w:r>
        <w:tab/>
      </w:r>
      <w:r>
        <w:tab/>
      </w:r>
    </w:p>
    <w:p w:rsidR="0042646D" w:rsidRDefault="0042646D" w:rsidP="0042646D">
      <w:pPr>
        <w:pStyle w:val="textinputfile"/>
        <w:ind w:hanging="376"/>
      </w:pPr>
    </w:p>
    <w:p w:rsidR="0042646D" w:rsidRDefault="0042646D" w:rsidP="0042646D">
      <w:pPr>
        <w:pStyle w:val="textinputfile"/>
        <w:ind w:hanging="376"/>
      </w:pPr>
    </w:p>
    <w:p w:rsidR="0042646D" w:rsidRDefault="0042646D" w:rsidP="0042646D">
      <w:pPr>
        <w:pStyle w:val="textinputfile"/>
        <w:ind w:hanging="376"/>
      </w:pPr>
      <w:r>
        <w:t xml:space="preserve"> </w:t>
      </w:r>
      <w:r>
        <w:tab/>
        <w:t xml:space="preserve"> </w:t>
      </w:r>
    </w:p>
    <w:p w:rsidR="0042646D" w:rsidRDefault="0042646D" w:rsidP="00285A23">
      <w:pPr>
        <w:pStyle w:val="textinputfile"/>
        <w:ind w:hanging="376"/>
        <w:outlineLvl w:val="0"/>
      </w:pPr>
      <w:r>
        <w:t>AgeOnlyDisturbances:BiomassParameters  bio-reductions-standard.txt</w:t>
      </w:r>
    </w:p>
    <w:p w:rsidR="005D746B" w:rsidRDefault="005D746B" w:rsidP="005D746B">
      <w:pPr>
        <w:pStyle w:val="textinputfile"/>
        <w:ind w:hanging="376"/>
      </w:pPr>
    </w:p>
    <w:p w:rsidR="00B57BC5" w:rsidRDefault="00B57BC5">
      <w:pPr>
        <w:rPr>
          <w:rFonts w:ascii="Verdana" w:hAnsi="Verdana" w:cs="Verdana"/>
          <w:sz w:val="28"/>
          <w:szCs w:val="28"/>
        </w:rPr>
      </w:pPr>
      <w:r>
        <w:br w:type="page"/>
      </w:r>
    </w:p>
    <w:p w:rsidR="005D746B" w:rsidRDefault="005D746B" w:rsidP="006F6491">
      <w:pPr>
        <w:pStyle w:val="Heading2"/>
        <w:tabs>
          <w:tab w:val="clear" w:pos="1836"/>
        </w:tabs>
        <w:ind w:left="1170" w:hanging="1170"/>
      </w:pPr>
      <w:bookmarkStart w:id="573" w:name="_Toc387241596"/>
      <w:r>
        <w:lastRenderedPageBreak/>
        <w:t>Age-only Disturbances</w:t>
      </w:r>
      <w:bookmarkEnd w:id="573"/>
    </w:p>
    <w:p w:rsidR="005D746B" w:rsidRPr="0042646D" w:rsidRDefault="005D746B" w:rsidP="0042646D">
      <w:pPr>
        <w:pStyle w:val="textinputfile"/>
        <w:ind w:hanging="376"/>
      </w:pPr>
      <w:r w:rsidRPr="0042646D">
        <w:t>LandisData  "Age-only Disturbances - Biomass Parameters"</w:t>
      </w:r>
    </w:p>
    <w:p w:rsidR="005D746B" w:rsidRPr="0042646D" w:rsidRDefault="005D746B" w:rsidP="0042646D">
      <w:pPr>
        <w:pStyle w:val="textinputfile"/>
        <w:ind w:hanging="376"/>
      </w:pPr>
    </w:p>
    <w:p w:rsidR="005D746B" w:rsidRPr="0042646D" w:rsidRDefault="005D746B" w:rsidP="0042646D">
      <w:pPr>
        <w:pStyle w:val="textinputfile"/>
        <w:ind w:hanging="376"/>
      </w:pPr>
    </w:p>
    <w:p w:rsidR="005D746B" w:rsidRPr="0042646D" w:rsidRDefault="005D746B" w:rsidP="00285A23">
      <w:pPr>
        <w:pStyle w:val="textinputfile"/>
        <w:ind w:hanging="376"/>
        <w:outlineLvl w:val="0"/>
      </w:pPr>
      <w:r w:rsidRPr="0042646D">
        <w:t>CohortBiomassReductions</w:t>
      </w:r>
    </w:p>
    <w:p w:rsidR="005D746B" w:rsidRPr="0042646D" w:rsidRDefault="005D746B" w:rsidP="0042646D">
      <w:pPr>
        <w:pStyle w:val="textinputfile"/>
        <w:ind w:hanging="376"/>
      </w:pPr>
    </w:p>
    <w:p w:rsidR="005D746B" w:rsidRPr="0042646D" w:rsidRDefault="005D746B" w:rsidP="0042646D">
      <w:pPr>
        <w:pStyle w:val="textinputfile"/>
        <w:ind w:hanging="376"/>
      </w:pPr>
      <w:r w:rsidRPr="0042646D">
        <w:t>&gt;&gt; Disturbance   Woody   Non-Woody</w:t>
      </w:r>
    </w:p>
    <w:p w:rsidR="005D746B" w:rsidRPr="0042646D" w:rsidRDefault="005D746B" w:rsidP="0042646D">
      <w:pPr>
        <w:pStyle w:val="textinputfile"/>
        <w:ind w:hanging="376"/>
      </w:pPr>
      <w:r w:rsidRPr="0042646D">
        <w:t>&gt;&gt; -----------   -----   ---------</w:t>
      </w:r>
    </w:p>
    <w:p w:rsidR="005D746B" w:rsidRPr="0042646D" w:rsidRDefault="005D746B" w:rsidP="0042646D">
      <w:pPr>
        <w:pStyle w:val="textinputfile"/>
        <w:ind w:hanging="376"/>
      </w:pPr>
      <w:r w:rsidRPr="0042646D">
        <w:t xml:space="preserve">    fire          33%       100%</w:t>
      </w:r>
    </w:p>
    <w:p w:rsidR="005D746B" w:rsidRPr="0042646D" w:rsidRDefault="005D746B" w:rsidP="0042646D">
      <w:pPr>
        <w:pStyle w:val="textinputfile"/>
        <w:ind w:hanging="376"/>
      </w:pPr>
      <w:r w:rsidRPr="0042646D">
        <w:t xml:space="preserve">    wind           0%         0%</w:t>
      </w:r>
    </w:p>
    <w:p w:rsidR="005D746B" w:rsidRPr="0042646D" w:rsidRDefault="005D746B" w:rsidP="0042646D">
      <w:pPr>
        <w:pStyle w:val="textinputfile"/>
        <w:ind w:hanging="376"/>
      </w:pPr>
      <w:r w:rsidRPr="0042646D">
        <w:t xml:space="preserve">    harvest       85%         0%</w:t>
      </w:r>
    </w:p>
    <w:p w:rsidR="005D746B" w:rsidRPr="0042646D" w:rsidRDefault="005D746B" w:rsidP="0042646D">
      <w:pPr>
        <w:pStyle w:val="textinputfile"/>
        <w:ind w:hanging="376"/>
      </w:pPr>
      <w:r w:rsidRPr="0042646D">
        <w:t xml:space="preserve">    (default)     15%         0%</w:t>
      </w:r>
    </w:p>
    <w:p w:rsidR="005D746B" w:rsidRPr="0042646D" w:rsidRDefault="005D746B" w:rsidP="0042646D">
      <w:pPr>
        <w:pStyle w:val="textinputfile"/>
        <w:ind w:hanging="376"/>
      </w:pPr>
    </w:p>
    <w:p w:rsidR="005D746B" w:rsidRPr="0042646D" w:rsidRDefault="005D746B" w:rsidP="0042646D">
      <w:pPr>
        <w:pStyle w:val="textinputfile"/>
        <w:ind w:hanging="376"/>
      </w:pPr>
    </w:p>
    <w:p w:rsidR="005D746B" w:rsidRPr="0042646D" w:rsidRDefault="005D746B" w:rsidP="00285A23">
      <w:pPr>
        <w:pStyle w:val="textinputfile"/>
        <w:ind w:hanging="376"/>
        <w:outlineLvl w:val="0"/>
      </w:pPr>
      <w:r w:rsidRPr="0042646D">
        <w:t>DeadPoolReductions</w:t>
      </w:r>
    </w:p>
    <w:p w:rsidR="005D746B" w:rsidRPr="0042646D" w:rsidRDefault="005D746B" w:rsidP="0042646D">
      <w:pPr>
        <w:pStyle w:val="textinputfile"/>
        <w:ind w:hanging="376"/>
      </w:pPr>
    </w:p>
    <w:p w:rsidR="005D746B" w:rsidRPr="0042646D" w:rsidRDefault="005D746B" w:rsidP="0042646D">
      <w:pPr>
        <w:pStyle w:val="textinputfile"/>
        <w:ind w:hanging="376"/>
      </w:pPr>
      <w:r w:rsidRPr="0042646D">
        <w:t>&gt;&gt; Disturbance   Woody   Non-Woody</w:t>
      </w:r>
    </w:p>
    <w:p w:rsidR="005D746B" w:rsidRPr="0042646D" w:rsidRDefault="005D746B" w:rsidP="0042646D">
      <w:pPr>
        <w:pStyle w:val="textinputfile"/>
        <w:ind w:hanging="376"/>
      </w:pPr>
      <w:r w:rsidRPr="0042646D">
        <w:t>&gt;&gt; -----------   -----   ---------</w:t>
      </w:r>
    </w:p>
    <w:p w:rsidR="005D746B" w:rsidRPr="0042646D" w:rsidRDefault="005D746B" w:rsidP="0042646D">
      <w:pPr>
        <w:pStyle w:val="textinputfile"/>
        <w:ind w:hanging="376"/>
      </w:pPr>
      <w:r w:rsidRPr="0042646D">
        <w:t xml:space="preserve">    fire           8%       100%</w:t>
      </w:r>
    </w:p>
    <w:p w:rsidR="005D746B" w:rsidRPr="0042646D" w:rsidRDefault="005D746B" w:rsidP="0042646D">
      <w:pPr>
        <w:pStyle w:val="textinputfile"/>
        <w:ind w:hanging="376"/>
      </w:pPr>
      <w:r w:rsidRPr="0042646D">
        <w:t xml:space="preserve">    (default)      0%         0%</w:t>
      </w:r>
    </w:p>
    <w:p w:rsidR="001C51BE" w:rsidRDefault="001C51BE" w:rsidP="006F6491">
      <w:pPr>
        <w:pStyle w:val="Heading2"/>
        <w:tabs>
          <w:tab w:val="clear" w:pos="1836"/>
        </w:tabs>
        <w:ind w:left="1170" w:hanging="1170"/>
      </w:pPr>
      <w:bookmarkStart w:id="574" w:name="_Toc387241597"/>
      <w:r>
        <w:t>Climate Input</w:t>
      </w:r>
      <w:bookmarkEnd w:id="574"/>
    </w:p>
    <w:p w:rsidR="009D6494" w:rsidRPr="004E6505" w:rsidRDefault="009D6494" w:rsidP="009D6494">
      <w:pPr>
        <w:pStyle w:val="textinputfile"/>
        <w:ind w:hanging="376"/>
      </w:pPr>
      <w:r w:rsidRPr="004E6505">
        <w:t>LandisData "Climate Data"</w:t>
      </w:r>
      <w:r w:rsidRPr="004E6505">
        <w:tab/>
      </w:r>
      <w:r w:rsidRPr="004E6505">
        <w:tab/>
      </w:r>
      <w:r w:rsidRPr="004E6505">
        <w:tab/>
      </w:r>
      <w:r w:rsidRPr="004E6505">
        <w:tab/>
      </w:r>
      <w:r w:rsidRPr="004E6505">
        <w:tab/>
      </w:r>
      <w:r w:rsidRPr="004E6505">
        <w:tab/>
      </w:r>
      <w:r w:rsidRPr="004E6505">
        <w:tab/>
      </w:r>
    </w:p>
    <w:p w:rsidR="009D6494" w:rsidRPr="004E6505" w:rsidRDefault="009D6494" w:rsidP="009D6494">
      <w:pPr>
        <w:pStyle w:val="textinputfile"/>
        <w:ind w:hanging="376"/>
      </w:pPr>
    </w:p>
    <w:p w:rsidR="009D6494" w:rsidRPr="004E6505" w:rsidRDefault="009D6494" w:rsidP="00285A23">
      <w:pPr>
        <w:pStyle w:val="textinputfile"/>
        <w:ind w:hanging="376"/>
        <w:outlineLvl w:val="0"/>
      </w:pPr>
      <w:r w:rsidRPr="004E6505">
        <w:t>ClimateTable</w:t>
      </w:r>
      <w:r w:rsidRPr="004E6505">
        <w:tab/>
      </w:r>
      <w:r w:rsidRPr="004E6505">
        <w:tab/>
      </w:r>
      <w:r w:rsidRPr="004E6505">
        <w:tab/>
      </w:r>
      <w:r w:rsidRPr="004E6505">
        <w:tab/>
      </w:r>
      <w:r w:rsidRPr="004E6505">
        <w:tab/>
      </w:r>
      <w:r w:rsidRPr="004E6505">
        <w:tab/>
      </w:r>
      <w:r w:rsidRPr="004E6505">
        <w:tab/>
      </w:r>
    </w:p>
    <w:p w:rsidR="009D6494" w:rsidRPr="004E6505" w:rsidRDefault="009D6494" w:rsidP="004F25FB">
      <w:pPr>
        <w:pStyle w:val="textinputfile"/>
        <w:ind w:left="1497" w:hanging="374"/>
      </w:pPr>
      <w:r w:rsidRPr="004E6505">
        <w:t>&gt;&gt;Eco</w:t>
      </w:r>
      <w:r w:rsidR="004E6505">
        <w:t>`</w:t>
      </w:r>
      <w:r w:rsidRPr="004E6505">
        <w:tab/>
        <w:t>Time</w:t>
      </w:r>
      <w:r w:rsidRPr="004E6505">
        <w:tab/>
        <w:t>Month</w:t>
      </w:r>
      <w:r w:rsidRPr="004E6505">
        <w:tab/>
        <w:t>AvgMinT</w:t>
      </w:r>
      <w:r w:rsidRPr="004E6505">
        <w:tab/>
      </w:r>
      <w:r w:rsidR="004F25FB">
        <w:tab/>
      </w:r>
      <w:r w:rsidRPr="004E6505">
        <w:t>AvgMaxT</w:t>
      </w:r>
      <w:r w:rsidR="004F25FB">
        <w:tab/>
      </w:r>
      <w:r w:rsidRPr="004E6505">
        <w:tab/>
        <w:t>StdDevT</w:t>
      </w:r>
      <w:r w:rsidRPr="004E6505">
        <w:tab/>
      </w:r>
      <w:r w:rsidR="004F25FB">
        <w:tab/>
      </w:r>
      <w:r w:rsidRPr="004E6505">
        <w:t>AvgPpt</w:t>
      </w:r>
      <w:r w:rsidRPr="004E6505">
        <w:tab/>
        <w:t>StdDevPpt</w:t>
      </w:r>
    </w:p>
    <w:p w:rsidR="009D6494" w:rsidRPr="004E6505" w:rsidRDefault="009D6494" w:rsidP="004F25FB">
      <w:pPr>
        <w:pStyle w:val="textinputfile"/>
        <w:ind w:left="1497" w:hanging="374"/>
      </w:pPr>
      <w:r w:rsidRPr="004E6505">
        <w:t>&gt;&gt;Name</w:t>
      </w:r>
      <w:r w:rsidRPr="004E6505">
        <w:tab/>
        <w:t>Step</w:t>
      </w:r>
      <w:r w:rsidRPr="004E6505">
        <w:tab/>
      </w:r>
      <w:r w:rsidRPr="004E6505">
        <w:tab/>
      </w:r>
      <w:r w:rsidR="004F25FB">
        <w:tab/>
      </w:r>
      <w:r w:rsidRPr="004E6505">
        <w:t>(C)</w:t>
      </w:r>
      <w:r w:rsidRPr="004E6505">
        <w:tab/>
      </w:r>
      <w:r w:rsidR="004F25FB">
        <w:tab/>
      </w:r>
      <w:r w:rsidR="004F25FB">
        <w:tab/>
      </w:r>
      <w:r w:rsidRPr="004E6505">
        <w:t>(C)</w:t>
      </w:r>
      <w:r w:rsidRPr="004E6505">
        <w:tab/>
      </w:r>
      <w:r w:rsidR="004E6505">
        <w:tab/>
      </w:r>
      <w:r w:rsidR="004F25FB">
        <w:tab/>
      </w:r>
      <w:r w:rsidR="004F25FB">
        <w:tab/>
      </w:r>
      <w:r w:rsidR="004F25FB">
        <w:tab/>
      </w:r>
      <w:r w:rsidR="004F25FB">
        <w:tab/>
      </w:r>
      <w:r w:rsidRPr="004E6505">
        <w:t>(cm)</w:t>
      </w:r>
      <w:r w:rsidRPr="004E6505">
        <w:tab/>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w:t>
      </w:r>
      <w:r w:rsidRPr="004E6505">
        <w:tab/>
      </w:r>
      <w:r w:rsidR="004E6505">
        <w:tab/>
      </w:r>
      <w:r w:rsidRPr="004E6505">
        <w:t>-17.81</w:t>
      </w:r>
      <w:r w:rsidRPr="004E6505">
        <w:tab/>
        <w:t>-6.14</w:t>
      </w:r>
      <w:r w:rsidRPr="004E6505">
        <w:tab/>
        <w:t>3.17</w:t>
      </w:r>
      <w:r w:rsidRPr="004E6505">
        <w:tab/>
        <w:t>3.1</w:t>
      </w:r>
      <w:r w:rsidRPr="004E6505">
        <w:tab/>
        <w:t>1.76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2</w:t>
      </w:r>
      <w:r w:rsidRPr="004E6505">
        <w:tab/>
      </w:r>
      <w:r w:rsidR="004E6505">
        <w:tab/>
      </w:r>
      <w:r w:rsidRPr="004E6505">
        <w:t>-16.67</w:t>
      </w:r>
      <w:r w:rsidRPr="004E6505">
        <w:tab/>
        <w:t>-3.54</w:t>
      </w:r>
      <w:r w:rsidRPr="004E6505">
        <w:tab/>
        <w:t>2.87</w:t>
      </w:r>
      <w:r w:rsidRPr="004E6505">
        <w:tab/>
        <w:t>2.3</w:t>
      </w:r>
      <w:r w:rsidRPr="004E6505">
        <w:tab/>
        <w:t>1.57</w:t>
      </w:r>
    </w:p>
    <w:p w:rsidR="009D6494" w:rsidRPr="004E6505" w:rsidRDefault="009D6494" w:rsidP="004F25FB">
      <w:pPr>
        <w:pStyle w:val="textinputfile"/>
        <w:ind w:left="1497" w:hanging="374"/>
      </w:pPr>
      <w:r w:rsidRPr="004E6505">
        <w:t>eco1</w:t>
      </w:r>
      <w:r w:rsidR="004F25FB">
        <w:tab/>
      </w:r>
      <w:r w:rsidRPr="004E6505">
        <w:tab/>
        <w:t>0</w:t>
      </w:r>
      <w:r w:rsidRPr="004E6505">
        <w:tab/>
        <w:t>3</w:t>
      </w:r>
      <w:r w:rsidRPr="004E6505">
        <w:tab/>
      </w:r>
      <w:r w:rsidR="004E6505">
        <w:tab/>
      </w:r>
      <w:r w:rsidRPr="004E6505">
        <w:t>-10.6</w:t>
      </w:r>
      <w:r w:rsidRPr="004E6505">
        <w:tab/>
        <w:t>2.22</w:t>
      </w:r>
      <w:r w:rsidRPr="004E6505">
        <w:tab/>
        <w:t>2.7</w:t>
      </w:r>
      <w:r w:rsidRPr="004E6505">
        <w:tab/>
        <w:t>4.6</w:t>
      </w:r>
      <w:r w:rsidRPr="004E6505">
        <w:tab/>
        <w:t>2.43</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4</w:t>
      </w:r>
      <w:r w:rsidRPr="004E6505">
        <w:tab/>
      </w:r>
      <w:r w:rsidR="004E6505">
        <w:tab/>
      </w:r>
      <w:r w:rsidRPr="004E6505">
        <w:t>-2.11</w:t>
      </w:r>
      <w:r w:rsidRPr="004E6505">
        <w:tab/>
        <w:t>10.75</w:t>
      </w:r>
      <w:r w:rsidRPr="004E6505">
        <w:tab/>
        <w:t>2.05</w:t>
      </w:r>
      <w:r w:rsidRPr="004E6505">
        <w:tab/>
        <w:t>6</w:t>
      </w:r>
      <w:r w:rsidRPr="004E6505">
        <w:tab/>
        <w:t>2.86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5</w:t>
      </w:r>
      <w:r w:rsidRPr="004E6505">
        <w:tab/>
      </w:r>
      <w:r w:rsidR="004E6505">
        <w:tab/>
      </w:r>
      <w:r w:rsidRPr="004E6505">
        <w:t>4.46</w:t>
      </w:r>
      <w:r w:rsidRPr="004E6505">
        <w:tab/>
        <w:t>18.56</w:t>
      </w:r>
      <w:r w:rsidRPr="004E6505">
        <w:tab/>
        <w:t>2.09</w:t>
      </w:r>
      <w:r w:rsidRPr="004E6505">
        <w:tab/>
        <w:t>8.4</w:t>
      </w:r>
      <w:r w:rsidRPr="004E6505">
        <w:tab/>
        <w:t>4.32</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6</w:t>
      </w:r>
      <w:r w:rsidR="004E6505">
        <w:tab/>
      </w:r>
      <w:r w:rsidRPr="004E6505">
        <w:tab/>
        <w:t>10.13</w:t>
      </w:r>
      <w:r w:rsidRPr="004E6505">
        <w:tab/>
        <w:t>23.27</w:t>
      </w:r>
      <w:r w:rsidRPr="004E6505">
        <w:tab/>
        <w:t>1.47</w:t>
      </w:r>
      <w:r w:rsidRPr="004E6505">
        <w:tab/>
        <w:t>9.7</w:t>
      </w:r>
      <w:r w:rsidRPr="004E6505">
        <w:tab/>
        <w:t>5.56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7</w:t>
      </w:r>
      <w:r w:rsidRPr="004E6505">
        <w:tab/>
      </w:r>
      <w:r w:rsidR="004E6505">
        <w:tab/>
      </w:r>
      <w:r w:rsidRPr="004E6505">
        <w:t>12.7</w:t>
      </w:r>
      <w:r w:rsidRPr="004E6505">
        <w:tab/>
        <w:t>25.91</w:t>
      </w:r>
      <w:r w:rsidRPr="004E6505">
        <w:tab/>
        <w:t>1.42</w:t>
      </w:r>
      <w:r w:rsidRPr="004E6505">
        <w:tab/>
        <w:t>10.1</w:t>
      </w:r>
      <w:r w:rsidRPr="004E6505">
        <w:tab/>
        <w:t>4.97</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8</w:t>
      </w:r>
      <w:r w:rsidRPr="004E6505">
        <w:tab/>
      </w:r>
      <w:r w:rsidR="004E6505">
        <w:tab/>
      </w:r>
      <w:r w:rsidRPr="004E6505">
        <w:t>11.47</w:t>
      </w:r>
      <w:r w:rsidRPr="004E6505">
        <w:tab/>
        <w:t>24.6</w:t>
      </w:r>
      <w:r w:rsidRPr="004E6505">
        <w:tab/>
        <w:t>1.55</w:t>
      </w:r>
      <w:r w:rsidRPr="004E6505">
        <w:tab/>
        <w:t>11.5</w:t>
      </w:r>
      <w:r w:rsidRPr="004E6505">
        <w:tab/>
        <w:t>5.57</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9</w:t>
      </w:r>
      <w:r w:rsidR="004E6505">
        <w:tab/>
      </w:r>
      <w:r w:rsidRPr="004E6505">
        <w:tab/>
        <w:t>6.99</w:t>
      </w:r>
      <w:r w:rsidRPr="004E6505">
        <w:tab/>
        <w:t>19.52</w:t>
      </w:r>
      <w:r w:rsidRPr="004E6505">
        <w:tab/>
        <w:t>1.52</w:t>
      </w:r>
      <w:r w:rsidRPr="004E6505">
        <w:tab/>
        <w:t>9.9</w:t>
      </w:r>
      <w:r w:rsidRPr="004E6505">
        <w:tab/>
        <w:t>5.65</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10</w:t>
      </w:r>
      <w:r w:rsidRPr="004E6505">
        <w:tab/>
      </w:r>
      <w:r w:rsidR="004E6505">
        <w:tab/>
      </w:r>
      <w:r w:rsidRPr="004E6505">
        <w:t>1.47</w:t>
      </w:r>
      <w:r w:rsidRPr="004E6505">
        <w:tab/>
        <w:t>13.03</w:t>
      </w:r>
      <w:r w:rsidRPr="004E6505">
        <w:tab/>
        <w:t>2.09</w:t>
      </w:r>
      <w:r w:rsidRPr="004E6505">
        <w:tab/>
        <w:t>6.8</w:t>
      </w:r>
      <w:r w:rsidRPr="004E6505">
        <w:tab/>
        <w:t>3.51</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11</w:t>
      </w:r>
      <w:r w:rsidR="004E6505">
        <w:tab/>
      </w:r>
      <w:r w:rsidRPr="004E6505">
        <w:tab/>
        <w:t>-5.49</w:t>
      </w:r>
      <w:r w:rsidRPr="004E6505">
        <w:tab/>
        <w:t>3.32</w:t>
      </w:r>
      <w:r w:rsidRPr="004E6505">
        <w:tab/>
        <w:t>2.18</w:t>
      </w:r>
      <w:r w:rsidRPr="004E6505">
        <w:tab/>
        <w:t>5.8</w:t>
      </w:r>
      <w:r w:rsidRPr="004E6505">
        <w:tab/>
        <w:t>3.15</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12</w:t>
      </w:r>
      <w:r w:rsidRPr="004E6505">
        <w:tab/>
      </w:r>
      <w:r w:rsidR="004E6505">
        <w:tab/>
      </w:r>
      <w:r w:rsidRPr="004E6505">
        <w:t>-13.3</w:t>
      </w:r>
      <w:r w:rsidRPr="004E6505">
        <w:tab/>
        <w:t>-3.68</w:t>
      </w:r>
      <w:r w:rsidRPr="004E6505">
        <w:tab/>
        <w:t>2.83</w:t>
      </w:r>
      <w:r w:rsidRPr="004E6505">
        <w:tab/>
        <w:t>3.3</w:t>
      </w:r>
      <w:r w:rsidRPr="004E6505">
        <w:tab/>
        <w:t>1.58</w:t>
      </w:r>
    </w:p>
    <w:p w:rsidR="004E6505" w:rsidRDefault="009D6494" w:rsidP="004E6505">
      <w:pPr>
        <w:pStyle w:val="textinputfile"/>
        <w:ind w:left="1497" w:hanging="374"/>
      </w:pPr>
      <w:r w:rsidRPr="004E6505">
        <w:lastRenderedPageBreak/>
        <w:t>&gt;&gt;2000</w:t>
      </w:r>
    </w:p>
    <w:p w:rsidR="009D6494" w:rsidRPr="004E6505" w:rsidRDefault="009D6494" w:rsidP="004E6505">
      <w:pPr>
        <w:pStyle w:val="textinputfile"/>
        <w:ind w:left="1497" w:hanging="374"/>
      </w:pPr>
      <w:r w:rsidRPr="004E6505">
        <w:t>eco1</w:t>
      </w:r>
      <w:r w:rsidRPr="004E6505">
        <w:tab/>
        <w:t>1</w:t>
      </w:r>
      <w:r w:rsidRPr="004E6505">
        <w:tab/>
        <w:t>1</w:t>
      </w:r>
      <w:r w:rsidRPr="004E6505">
        <w:tab/>
      </w:r>
      <w:r w:rsidR="004E6505">
        <w:tab/>
      </w:r>
      <w:r w:rsidRPr="004E6505">
        <w:t>-15.40</w:t>
      </w:r>
      <w:r w:rsidRPr="004E6505">
        <w:tab/>
        <w:t>-6.44</w:t>
      </w:r>
      <w:r w:rsidRPr="004E6505">
        <w:tab/>
        <w:t>0.00</w:t>
      </w:r>
      <w:r w:rsidRPr="004E6505">
        <w:tab/>
        <w:t>3.06</w:t>
      </w:r>
      <w:r w:rsidRPr="004E6505">
        <w:tab/>
        <w:t>0.00</w:t>
      </w:r>
    </w:p>
    <w:p w:rsidR="009D6494" w:rsidRPr="004E6505" w:rsidRDefault="009D6494" w:rsidP="004E6505">
      <w:pPr>
        <w:pStyle w:val="textinputfile"/>
        <w:ind w:left="1497" w:hanging="374"/>
      </w:pPr>
      <w:r w:rsidRPr="004E6505">
        <w:t>eco1</w:t>
      </w:r>
      <w:r w:rsidRPr="004E6505">
        <w:tab/>
        <w:t>1</w:t>
      </w:r>
      <w:r w:rsidRPr="004E6505">
        <w:tab/>
        <w:t>2</w:t>
      </w:r>
      <w:r w:rsidRPr="004E6505">
        <w:tab/>
      </w:r>
      <w:r w:rsidR="004E6505">
        <w:tab/>
      </w:r>
      <w:r w:rsidRPr="004E6505">
        <w:t>-9.84</w:t>
      </w:r>
      <w:r w:rsidRPr="004E6505">
        <w:tab/>
        <w:t>-0.33</w:t>
      </w:r>
      <w:r w:rsidRPr="004E6505">
        <w:tab/>
        <w:t>0.00</w:t>
      </w:r>
      <w:r w:rsidRPr="004E6505">
        <w:tab/>
        <w:t>4.70</w:t>
      </w:r>
      <w:r w:rsidRPr="004E6505">
        <w:tab/>
        <w:t>0.00</w:t>
      </w:r>
    </w:p>
    <w:p w:rsidR="009D6494" w:rsidRPr="004E6505" w:rsidRDefault="009D6494" w:rsidP="004E6505">
      <w:pPr>
        <w:pStyle w:val="textinputfile"/>
        <w:ind w:left="1497" w:hanging="374"/>
      </w:pPr>
      <w:r w:rsidRPr="004E6505">
        <w:t>eco1</w:t>
      </w:r>
      <w:r w:rsidRPr="004E6505">
        <w:tab/>
        <w:t>1</w:t>
      </w:r>
      <w:r w:rsidRPr="004E6505">
        <w:tab/>
        <w:t>3</w:t>
      </w:r>
      <w:r w:rsidRPr="004E6505">
        <w:tab/>
      </w:r>
      <w:r w:rsidR="004E6505">
        <w:tab/>
      </w:r>
      <w:r w:rsidRPr="004E6505">
        <w:t>-3.72</w:t>
      </w:r>
      <w:r w:rsidRPr="004E6505">
        <w:tab/>
        <w:t>6.53</w:t>
      </w:r>
      <w:r w:rsidRPr="004E6505">
        <w:tab/>
        <w:t>0.00</w:t>
      </w:r>
      <w:r w:rsidRPr="004E6505">
        <w:tab/>
        <w:t>3.70</w:t>
      </w:r>
      <w:r w:rsidRPr="004E6505">
        <w:tab/>
        <w:t>0.00</w:t>
      </w:r>
    </w:p>
    <w:p w:rsidR="009D6494" w:rsidRPr="004E6505" w:rsidRDefault="009D6494" w:rsidP="004E6505">
      <w:pPr>
        <w:pStyle w:val="textinputfile"/>
        <w:ind w:left="1497" w:hanging="374"/>
      </w:pPr>
      <w:r w:rsidRPr="004E6505">
        <w:t>eco1</w:t>
      </w:r>
      <w:r w:rsidRPr="004E6505">
        <w:tab/>
        <w:t>1</w:t>
      </w:r>
      <w:r w:rsidRPr="004E6505">
        <w:tab/>
        <w:t>4</w:t>
      </w:r>
      <w:r w:rsidRPr="004E6505">
        <w:tab/>
      </w:r>
      <w:r w:rsidR="004E6505">
        <w:tab/>
      </w:r>
      <w:r w:rsidRPr="004E6505">
        <w:t>-1.88</w:t>
      </w:r>
      <w:r w:rsidRPr="004E6505">
        <w:tab/>
        <w:t>9.46</w:t>
      </w:r>
      <w:r w:rsidRPr="004E6505">
        <w:tab/>
        <w:t>0.00</w:t>
      </w:r>
      <w:r w:rsidRPr="004E6505">
        <w:tab/>
        <w:t>6.12</w:t>
      </w:r>
      <w:r w:rsidRPr="004E6505">
        <w:tab/>
        <w:t>0.00</w:t>
      </w:r>
    </w:p>
    <w:p w:rsidR="009D6494" w:rsidRPr="004E6505" w:rsidRDefault="009D6494" w:rsidP="004E6505">
      <w:pPr>
        <w:pStyle w:val="textinputfile"/>
        <w:ind w:left="1497" w:hanging="374"/>
      </w:pPr>
      <w:r w:rsidRPr="004E6505">
        <w:t>eco1</w:t>
      </w:r>
      <w:r w:rsidRPr="004E6505">
        <w:tab/>
        <w:t>1</w:t>
      </w:r>
      <w:r w:rsidRPr="004E6505">
        <w:tab/>
        <w:t>5</w:t>
      </w:r>
      <w:r w:rsidRPr="004E6505">
        <w:tab/>
      </w:r>
      <w:r w:rsidR="004E6505">
        <w:tab/>
      </w:r>
      <w:r w:rsidRPr="004E6505">
        <w:t>6.37</w:t>
      </w:r>
      <w:r w:rsidRPr="004E6505">
        <w:tab/>
        <w:t>18.10</w:t>
      </w:r>
      <w:r w:rsidRPr="004E6505">
        <w:tab/>
        <w:t>0.00</w:t>
      </w:r>
      <w:r w:rsidRPr="004E6505">
        <w:tab/>
        <w:t>5.11</w:t>
      </w:r>
      <w:r w:rsidRPr="004E6505">
        <w:tab/>
        <w:t>0.00</w:t>
      </w:r>
    </w:p>
    <w:p w:rsidR="009D6494" w:rsidRPr="004E6505" w:rsidRDefault="009D6494" w:rsidP="004E6505">
      <w:pPr>
        <w:pStyle w:val="textinputfile"/>
        <w:ind w:left="1497" w:hanging="374"/>
      </w:pPr>
      <w:r w:rsidRPr="004E6505">
        <w:t>eco1</w:t>
      </w:r>
      <w:r w:rsidRPr="004E6505">
        <w:tab/>
        <w:t>1</w:t>
      </w:r>
      <w:r w:rsidRPr="004E6505">
        <w:tab/>
        <w:t>6</w:t>
      </w:r>
      <w:r w:rsidRPr="004E6505">
        <w:tab/>
      </w:r>
      <w:r w:rsidR="004E6505">
        <w:tab/>
      </w:r>
      <w:r w:rsidRPr="004E6505">
        <w:t>9.26</w:t>
      </w:r>
      <w:r w:rsidRPr="004E6505">
        <w:tab/>
        <w:t>19.03</w:t>
      </w:r>
      <w:r w:rsidRPr="004E6505">
        <w:tab/>
        <w:t>0.00</w:t>
      </w:r>
      <w:r w:rsidRPr="004E6505">
        <w:tab/>
        <w:t>13.17</w:t>
      </w:r>
      <w:r w:rsidRPr="004E6505">
        <w:tab/>
        <w:t>0.00</w:t>
      </w:r>
    </w:p>
    <w:p w:rsidR="009D6494" w:rsidRPr="004E6505" w:rsidRDefault="009D6494" w:rsidP="004E6505">
      <w:pPr>
        <w:pStyle w:val="textinputfile"/>
        <w:ind w:left="1497" w:hanging="374"/>
      </w:pPr>
      <w:r w:rsidRPr="004E6505">
        <w:t>eco1</w:t>
      </w:r>
      <w:r w:rsidRPr="004E6505">
        <w:tab/>
        <w:t>1</w:t>
      </w:r>
      <w:r w:rsidRPr="004E6505">
        <w:tab/>
        <w:t>7</w:t>
      </w:r>
      <w:r w:rsidRPr="004E6505">
        <w:tab/>
      </w:r>
      <w:r w:rsidR="004E6505">
        <w:tab/>
      </w:r>
      <w:r w:rsidRPr="004E6505">
        <w:t>12.38</w:t>
      </w:r>
      <w:r w:rsidRPr="004E6505">
        <w:tab/>
        <w:t>21.29</w:t>
      </w:r>
      <w:r w:rsidRPr="004E6505">
        <w:tab/>
        <w:t>0.00</w:t>
      </w:r>
      <w:r w:rsidRPr="004E6505">
        <w:tab/>
        <w:t>10.90</w:t>
      </w:r>
      <w:r w:rsidRPr="004E6505">
        <w:tab/>
        <w:t>0.00</w:t>
      </w:r>
    </w:p>
    <w:p w:rsidR="009D6494" w:rsidRPr="004E6505" w:rsidRDefault="009D6494" w:rsidP="004E6505">
      <w:pPr>
        <w:pStyle w:val="textinputfile"/>
        <w:ind w:left="1497" w:hanging="374"/>
      </w:pPr>
      <w:r w:rsidRPr="004E6505">
        <w:t>eco1</w:t>
      </w:r>
      <w:r w:rsidRPr="004E6505">
        <w:tab/>
        <w:t>1</w:t>
      </w:r>
      <w:r w:rsidRPr="004E6505">
        <w:tab/>
        <w:t>8</w:t>
      </w:r>
      <w:r w:rsidRPr="004E6505">
        <w:tab/>
      </w:r>
      <w:r w:rsidR="004E6505">
        <w:tab/>
      </w:r>
      <w:r w:rsidRPr="004E6505">
        <w:t>12.47</w:t>
      </w:r>
      <w:r w:rsidRPr="004E6505">
        <w:tab/>
        <w:t>21.52</w:t>
      </w:r>
      <w:r w:rsidRPr="004E6505">
        <w:tab/>
        <w:t>0.00</w:t>
      </w:r>
      <w:r w:rsidRPr="004E6505">
        <w:tab/>
        <w:t>3.88</w:t>
      </w:r>
      <w:r w:rsidRPr="004E6505">
        <w:tab/>
        <w:t>0.00</w:t>
      </w:r>
    </w:p>
    <w:p w:rsidR="009D6494" w:rsidRPr="004E6505" w:rsidRDefault="009D6494" w:rsidP="004E6505">
      <w:pPr>
        <w:pStyle w:val="textinputfile"/>
        <w:ind w:left="1497" w:hanging="374"/>
      </w:pPr>
      <w:r w:rsidRPr="004E6505">
        <w:t>eco1</w:t>
      </w:r>
      <w:r w:rsidRPr="004E6505">
        <w:tab/>
        <w:t>1</w:t>
      </w:r>
      <w:r w:rsidRPr="004E6505">
        <w:tab/>
        <w:t>9</w:t>
      </w:r>
      <w:r w:rsidRPr="004E6505">
        <w:tab/>
      </w:r>
      <w:r w:rsidR="004E6505">
        <w:tab/>
      </w:r>
      <w:r w:rsidRPr="004E6505">
        <w:t>7.00</w:t>
      </w:r>
      <w:r w:rsidRPr="004E6505">
        <w:tab/>
        <w:t>16.59</w:t>
      </w:r>
      <w:r w:rsidRPr="004E6505">
        <w:tab/>
        <w:t>0.00</w:t>
      </w:r>
      <w:r w:rsidRPr="004E6505">
        <w:tab/>
        <w:t>5.68</w:t>
      </w:r>
      <w:r w:rsidRPr="004E6505">
        <w:tab/>
        <w:t>0.00</w:t>
      </w:r>
    </w:p>
    <w:p w:rsidR="009D6494" w:rsidRPr="004E6505" w:rsidRDefault="009D6494" w:rsidP="004E6505">
      <w:pPr>
        <w:pStyle w:val="textinputfile"/>
        <w:ind w:left="1497" w:hanging="374"/>
      </w:pPr>
      <w:r w:rsidRPr="004E6505">
        <w:t>eco1</w:t>
      </w:r>
      <w:r w:rsidRPr="004E6505">
        <w:tab/>
        <w:t>1</w:t>
      </w:r>
      <w:r w:rsidRPr="004E6505">
        <w:tab/>
        <w:t>10</w:t>
      </w:r>
      <w:r w:rsidRPr="004E6505">
        <w:tab/>
      </w:r>
      <w:r w:rsidR="004E6505">
        <w:tab/>
      </w:r>
      <w:r w:rsidRPr="004E6505">
        <w:t>3.68</w:t>
      </w:r>
      <w:r w:rsidRPr="004E6505">
        <w:tab/>
        <w:t>13.87</w:t>
      </w:r>
      <w:r w:rsidRPr="004E6505">
        <w:tab/>
        <w:t>0.00</w:t>
      </w:r>
      <w:r w:rsidRPr="004E6505">
        <w:tab/>
        <w:t>4.01</w:t>
      </w:r>
      <w:r w:rsidRPr="004E6505">
        <w:tab/>
        <w:t>0.00</w:t>
      </w:r>
    </w:p>
    <w:p w:rsidR="009D6494" w:rsidRPr="004E6505" w:rsidRDefault="009D6494" w:rsidP="004E6505">
      <w:pPr>
        <w:pStyle w:val="textinputfile"/>
        <w:ind w:left="1497" w:hanging="374"/>
      </w:pPr>
      <w:r w:rsidRPr="004E6505">
        <w:t>eco1</w:t>
      </w:r>
      <w:r w:rsidRPr="004E6505">
        <w:tab/>
        <w:t>1</w:t>
      </w:r>
      <w:r w:rsidRPr="004E6505">
        <w:tab/>
        <w:t>11</w:t>
      </w:r>
      <w:r w:rsidRPr="004E6505">
        <w:tab/>
      </w:r>
      <w:r w:rsidR="004E6505">
        <w:tab/>
      </w:r>
      <w:r w:rsidRPr="004E6505">
        <w:t>-4.82</w:t>
      </w:r>
      <w:r w:rsidRPr="004E6505">
        <w:tab/>
        <w:t>1.24</w:t>
      </w:r>
      <w:r w:rsidRPr="004E6505">
        <w:tab/>
        <w:t>0.00</w:t>
      </w:r>
      <w:r w:rsidRPr="004E6505">
        <w:tab/>
        <w:t>4.10</w:t>
      </w:r>
      <w:r w:rsidRPr="004E6505">
        <w:tab/>
        <w:t>0.00</w:t>
      </w:r>
    </w:p>
    <w:p w:rsidR="009D6494" w:rsidRPr="004E6505" w:rsidRDefault="009D6494" w:rsidP="004E6505">
      <w:pPr>
        <w:pStyle w:val="textinputfile"/>
        <w:ind w:left="1497" w:hanging="374"/>
      </w:pPr>
      <w:r w:rsidRPr="004E6505">
        <w:t>eco1</w:t>
      </w:r>
      <w:r w:rsidRPr="004E6505">
        <w:tab/>
        <w:t>1</w:t>
      </w:r>
      <w:r w:rsidRPr="004E6505">
        <w:tab/>
        <w:t>12</w:t>
      </w:r>
      <w:r w:rsidRPr="004E6505">
        <w:tab/>
      </w:r>
      <w:r w:rsidR="004E6505">
        <w:tab/>
      </w:r>
      <w:r w:rsidRPr="004E6505">
        <w:t>-18.40</w:t>
      </w:r>
      <w:r w:rsidRPr="004E6505">
        <w:tab/>
        <w:t>-10.12</w:t>
      </w:r>
      <w:r w:rsidRPr="004E6505">
        <w:tab/>
        <w:t>0.00</w:t>
      </w:r>
      <w:r w:rsidRPr="004E6505">
        <w:tab/>
        <w:t>2.48</w:t>
      </w:r>
      <w:r w:rsidRPr="004E6505">
        <w:tab/>
        <w:t>0.00</w:t>
      </w:r>
    </w:p>
    <w:p w:rsidR="007C03E2" w:rsidRDefault="007C03E2" w:rsidP="003C083E">
      <w:pPr>
        <w:pStyle w:val="textbody"/>
        <w:ind w:left="0"/>
      </w:pPr>
    </w:p>
    <w:sectPr w:rsidR="007C03E2" w:rsidSect="00094570">
      <w:pgSz w:w="15840" w:h="12240" w:orient="landscape" w:code="1"/>
      <w:pgMar w:top="1440" w:right="360" w:bottom="1440" w:left="360" w:header="936"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5" w:author="Melissa Lucash" w:date="2014-05-07T16:04:00Z" w:initials="ML">
    <w:p w:rsidR="008D540B" w:rsidRDefault="008D540B">
      <w:pPr>
        <w:pStyle w:val="CommentText"/>
      </w:pPr>
      <w:r>
        <w:rPr>
          <w:rStyle w:val="CommentReference"/>
        </w:rPr>
        <w:annotationRef/>
      </w:r>
      <w:r>
        <w:t>Megan add a description of your changes here.</w:t>
      </w:r>
    </w:p>
  </w:comment>
  <w:comment w:id="142" w:author="Megan Creutzburg" w:date="2014-05-07T16:04:00Z" w:initials="MC">
    <w:p w:rsidR="008D540B" w:rsidRDefault="008D540B" w:rsidP="007A3F68">
      <w:pPr>
        <w:pStyle w:val="CommentText"/>
      </w:pPr>
      <w:r>
        <w:rPr>
          <w:rStyle w:val="CommentReference"/>
        </w:rPr>
        <w:annotationRef/>
      </w:r>
      <w:r>
        <w:t>In my simulations this is hugely influential if I change time steps (e.g. calibrating to yearly flux tower data), and this description makes it sound like you don’t really need to worry about it.  Isn’t there a way to do this internally in the model???!!</w:t>
      </w:r>
    </w:p>
  </w:comment>
  <w:comment w:id="272" w:author="Megan Creutzburg" w:date="2014-05-07T16:04:00Z" w:initials="MC">
    <w:p w:rsidR="008D540B" w:rsidRDefault="008D540B">
      <w:pPr>
        <w:pStyle w:val="CommentText"/>
      </w:pPr>
      <w:r>
        <w:rPr>
          <w:rStyle w:val="CommentReference"/>
        </w:rPr>
        <w:annotationRef/>
      </w:r>
      <w:r>
        <w:t>Rob, did you say that Century says to double this?  I didn’t see that in the manual but we should add it here if so</w:t>
      </w:r>
    </w:p>
  </w:comment>
  <w:comment w:id="307" w:author="Melissa Lucash" w:date="2014-05-07T16:04:00Z" w:initials="ML">
    <w:p w:rsidR="008D540B" w:rsidRDefault="008D540B">
      <w:pPr>
        <w:pStyle w:val="CommentText"/>
      </w:pPr>
      <w:r>
        <w:rPr>
          <w:rStyle w:val="CommentReference"/>
        </w:rPr>
        <w:annotationRef/>
      </w:r>
      <w:r>
        <w:t>Is this really a maximum or a fraction because it ranges from 0 to 1?</w:t>
      </w:r>
    </w:p>
  </w:comment>
  <w:comment w:id="535" w:author="Melissa Lucash" w:date="2014-05-07T16:04:00Z" w:initials="ML">
    <w:p w:rsidR="006F6491" w:rsidRDefault="006F6491">
      <w:pPr>
        <w:pStyle w:val="CommentText"/>
      </w:pPr>
      <w:r>
        <w:rPr>
          <w:rStyle w:val="CommentReference"/>
        </w:rPr>
        <w:annotationRef/>
      </w:r>
      <w:r>
        <w:t xml:space="preserve">Gotta make these for ALL files in Century.  </w:t>
      </w:r>
    </w:p>
  </w:comment>
  <w:comment w:id="571" w:author="Melissa Lucash" w:date="2014-05-07T16:04:00Z" w:initials="ML">
    <w:p w:rsidR="005C3220" w:rsidRDefault="005C3220">
      <w:pPr>
        <w:pStyle w:val="CommentText"/>
      </w:pPr>
      <w:r>
        <w:rPr>
          <w:rStyle w:val="CommentReference"/>
        </w:rPr>
        <w:annotationRef/>
      </w:r>
      <w:r w:rsidR="00090526">
        <w:t>Needs to be updated before we release this version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540B" w:rsidRDefault="008D540B">
      <w:r>
        <w:separator/>
      </w:r>
    </w:p>
  </w:endnote>
  <w:endnote w:type="continuationSeparator" w:id="0">
    <w:p w:rsidR="008D540B" w:rsidRDefault="008D5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40B" w:rsidRDefault="008D540B">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6F6491">
      <w:rPr>
        <w:rFonts w:ascii="Arial" w:hAnsi="Arial" w:cs="Arial"/>
        <w:noProof/>
      </w:rPr>
      <w:t>6</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540B" w:rsidRDefault="008D540B">
      <w:r>
        <w:separator/>
      </w:r>
    </w:p>
  </w:footnote>
  <w:footnote w:type="continuationSeparator" w:id="0">
    <w:p w:rsidR="008D540B" w:rsidRDefault="008D54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40B" w:rsidRDefault="008D540B">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40B" w:rsidRDefault="006F6491">
    <w:pPr>
      <w:pStyle w:val="Header"/>
      <w:tabs>
        <w:tab w:val="clear" w:pos="4320"/>
        <w:tab w:val="clear" w:pos="8640"/>
        <w:tab w:val="center" w:pos="4488"/>
        <w:tab w:val="right" w:pos="8976"/>
      </w:tabs>
    </w:pPr>
    <w:r>
      <w:fldChar w:fldCharType="begin"/>
    </w:r>
    <w:r>
      <w:instrText xml:space="preserve"> DOCPROPERTY  "Extension Name"  \* MERGEFORMAT </w:instrText>
    </w:r>
    <w:r>
      <w:fldChar w:fldCharType="separate"/>
    </w:r>
    <w:r w:rsidR="008D540B">
      <w:t>Century Succession</w:t>
    </w:r>
    <w:r>
      <w:fldChar w:fldCharType="end"/>
    </w:r>
    <w:r w:rsidR="008D540B">
      <w:t xml:space="preserve"> v</w:t>
    </w:r>
    <w:fldSimple w:instr=" DOCPROPERTY  &quot;Extension Version&quot;  \* MERGEFORMAT ">
      <w:r w:rsidR="008D540B">
        <w:t>3.2</w:t>
      </w:r>
    </w:fldSimple>
    <w:r w:rsidR="008D540B">
      <w:t xml:space="preserve"> – User Guide</w:t>
    </w:r>
    <w:r w:rsidR="008D540B">
      <w:tab/>
    </w:r>
    <w:r w:rsidR="008D540B">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4">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2"/>
  </w:num>
  <w:num w:numId="2">
    <w:abstractNumId w:val="3"/>
  </w:num>
  <w:num w:numId="3">
    <w:abstractNumId w:val="0"/>
  </w:num>
  <w:num w:numId="4">
    <w:abstractNumId w:val="0"/>
  </w:num>
  <w:num w:numId="5">
    <w:abstractNumId w:val="0"/>
  </w:num>
  <w:num w:numId="6">
    <w:abstractNumId w:val="0"/>
  </w:num>
  <w:num w:numId="7">
    <w:abstractNumId w:val="0"/>
  </w:num>
  <w:num w:numId="8">
    <w:abstractNumId w:val="1"/>
  </w:num>
  <w:num w:numId="9">
    <w:abstractNumId w:val="5"/>
  </w:num>
  <w:num w:numId="10">
    <w:abstractNumId w:val="4"/>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0"/>
  </w:num>
  <w:num w:numId="133">
    <w:abstractNumId w:val="0"/>
  </w:num>
  <w:num w:numId="134">
    <w:abstractNumId w:val="0"/>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 w:numId="152">
    <w:abstractNumId w:val="0"/>
  </w:num>
  <w:num w:numId="153">
    <w:abstractNumId w:val="0"/>
  </w:num>
  <w:num w:numId="154">
    <w:abstractNumId w:val="0"/>
  </w:num>
  <w:num w:numId="155">
    <w:abstractNumId w:val="0"/>
  </w:num>
  <w:num w:numId="156">
    <w:abstractNumId w:val="0"/>
  </w:num>
  <w:num w:numId="157">
    <w:abstractNumId w:val="0"/>
  </w:num>
  <w:num w:numId="158">
    <w:abstractNumId w:val="0"/>
  </w:num>
  <w:num w:numId="159">
    <w:abstractNumId w:val="0"/>
  </w:num>
  <w:num w:numId="160">
    <w:abstractNumId w:val="0"/>
  </w:num>
  <w:num w:numId="161">
    <w:abstractNumId w:val="0"/>
  </w:num>
  <w:num w:numId="162">
    <w:abstractNumId w:val="0"/>
  </w:num>
  <w:num w:numId="163">
    <w:abstractNumId w:val="0"/>
  </w:num>
  <w:num w:numId="164">
    <w:abstractNumId w:val="0"/>
  </w:num>
  <w:num w:numId="165">
    <w:abstractNumId w:val="0"/>
  </w:num>
  <w:num w:numId="166">
    <w:abstractNumId w:val="0"/>
  </w:num>
  <w:num w:numId="167">
    <w:abstractNumId w:val="0"/>
  </w:num>
  <w:num w:numId="168">
    <w:abstractNumId w:val="0"/>
  </w:num>
  <w:num w:numId="169">
    <w:abstractNumId w:val="0"/>
  </w:num>
  <w:num w:numId="170">
    <w:abstractNumId w:val="0"/>
  </w:num>
  <w:num w:numId="171">
    <w:abstractNumId w:val="0"/>
  </w:num>
  <w:num w:numId="172">
    <w:abstractNumId w:val="0"/>
  </w:num>
  <w:num w:numId="173">
    <w:abstractNumId w:val="0"/>
  </w:num>
  <w:num w:numId="174">
    <w:abstractNumId w:val="0"/>
  </w:num>
  <w:numIdMacAtCleanup w:val="1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7121"/>
    <w:rsid w:val="00012864"/>
    <w:rsid w:val="000148FD"/>
    <w:rsid w:val="00036EA3"/>
    <w:rsid w:val="0004318B"/>
    <w:rsid w:val="00044111"/>
    <w:rsid w:val="00044497"/>
    <w:rsid w:val="00056942"/>
    <w:rsid w:val="0005778A"/>
    <w:rsid w:val="000728DA"/>
    <w:rsid w:val="00072ECA"/>
    <w:rsid w:val="00073A37"/>
    <w:rsid w:val="00081D8E"/>
    <w:rsid w:val="00090526"/>
    <w:rsid w:val="00094570"/>
    <w:rsid w:val="00095D4A"/>
    <w:rsid w:val="000974F3"/>
    <w:rsid w:val="000A2DC0"/>
    <w:rsid w:val="000A5EA5"/>
    <w:rsid w:val="000B0E07"/>
    <w:rsid w:val="000B38DD"/>
    <w:rsid w:val="000C1393"/>
    <w:rsid w:val="000C1849"/>
    <w:rsid w:val="000F2289"/>
    <w:rsid w:val="00107846"/>
    <w:rsid w:val="00110E6D"/>
    <w:rsid w:val="001147E9"/>
    <w:rsid w:val="00126194"/>
    <w:rsid w:val="00130DA9"/>
    <w:rsid w:val="00134C10"/>
    <w:rsid w:val="00135192"/>
    <w:rsid w:val="00142C55"/>
    <w:rsid w:val="00163FC9"/>
    <w:rsid w:val="00167D36"/>
    <w:rsid w:val="0017228F"/>
    <w:rsid w:val="00180918"/>
    <w:rsid w:val="001865C0"/>
    <w:rsid w:val="00194128"/>
    <w:rsid w:val="001A0025"/>
    <w:rsid w:val="001A3518"/>
    <w:rsid w:val="001A4092"/>
    <w:rsid w:val="001A72DD"/>
    <w:rsid w:val="001B471C"/>
    <w:rsid w:val="001B749F"/>
    <w:rsid w:val="001C1B8F"/>
    <w:rsid w:val="001C51BE"/>
    <w:rsid w:val="001D0C7F"/>
    <w:rsid w:val="001D582E"/>
    <w:rsid w:val="001E0D99"/>
    <w:rsid w:val="001E5210"/>
    <w:rsid w:val="001F43FA"/>
    <w:rsid w:val="002066E5"/>
    <w:rsid w:val="002073CB"/>
    <w:rsid w:val="002124E7"/>
    <w:rsid w:val="002129F9"/>
    <w:rsid w:val="00214350"/>
    <w:rsid w:val="00217D3A"/>
    <w:rsid w:val="00221231"/>
    <w:rsid w:val="002215CD"/>
    <w:rsid w:val="00242BE6"/>
    <w:rsid w:val="002449FC"/>
    <w:rsid w:val="00246E06"/>
    <w:rsid w:val="00253A57"/>
    <w:rsid w:val="00263BF1"/>
    <w:rsid w:val="00274343"/>
    <w:rsid w:val="0027781C"/>
    <w:rsid w:val="002804E7"/>
    <w:rsid w:val="00285A23"/>
    <w:rsid w:val="00297CB7"/>
    <w:rsid w:val="002A08CA"/>
    <w:rsid w:val="002A4B93"/>
    <w:rsid w:val="002A7FD5"/>
    <w:rsid w:val="002B2259"/>
    <w:rsid w:val="002C4106"/>
    <w:rsid w:val="002C5A79"/>
    <w:rsid w:val="002E5102"/>
    <w:rsid w:val="002F0D1A"/>
    <w:rsid w:val="002F1B6E"/>
    <w:rsid w:val="003006D4"/>
    <w:rsid w:val="0030267A"/>
    <w:rsid w:val="00324814"/>
    <w:rsid w:val="0032493F"/>
    <w:rsid w:val="003252F7"/>
    <w:rsid w:val="00331681"/>
    <w:rsid w:val="003363C9"/>
    <w:rsid w:val="00344E2D"/>
    <w:rsid w:val="0034651F"/>
    <w:rsid w:val="00354162"/>
    <w:rsid w:val="00360FAF"/>
    <w:rsid w:val="00361242"/>
    <w:rsid w:val="00364811"/>
    <w:rsid w:val="0037532A"/>
    <w:rsid w:val="0038036E"/>
    <w:rsid w:val="003836A9"/>
    <w:rsid w:val="00393F55"/>
    <w:rsid w:val="003A27E9"/>
    <w:rsid w:val="003A3D58"/>
    <w:rsid w:val="003B1FFF"/>
    <w:rsid w:val="003B221D"/>
    <w:rsid w:val="003B5422"/>
    <w:rsid w:val="003B6F14"/>
    <w:rsid w:val="003C083E"/>
    <w:rsid w:val="003C2237"/>
    <w:rsid w:val="003D0B3D"/>
    <w:rsid w:val="003D205A"/>
    <w:rsid w:val="003D7E90"/>
    <w:rsid w:val="003E5DF6"/>
    <w:rsid w:val="003E5F8A"/>
    <w:rsid w:val="0040556F"/>
    <w:rsid w:val="00406F27"/>
    <w:rsid w:val="00411A02"/>
    <w:rsid w:val="004150FD"/>
    <w:rsid w:val="004224A4"/>
    <w:rsid w:val="0042646D"/>
    <w:rsid w:val="00426F0F"/>
    <w:rsid w:val="00430590"/>
    <w:rsid w:val="00442807"/>
    <w:rsid w:val="004518F7"/>
    <w:rsid w:val="00452EF7"/>
    <w:rsid w:val="0045325A"/>
    <w:rsid w:val="00454E0E"/>
    <w:rsid w:val="00461061"/>
    <w:rsid w:val="00463418"/>
    <w:rsid w:val="00481CB8"/>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55C9"/>
    <w:rsid w:val="0051212C"/>
    <w:rsid w:val="005237B6"/>
    <w:rsid w:val="00541F2B"/>
    <w:rsid w:val="00554CF9"/>
    <w:rsid w:val="00557E14"/>
    <w:rsid w:val="005624DE"/>
    <w:rsid w:val="00563E34"/>
    <w:rsid w:val="00564AC6"/>
    <w:rsid w:val="00570576"/>
    <w:rsid w:val="00570902"/>
    <w:rsid w:val="00571692"/>
    <w:rsid w:val="005742F7"/>
    <w:rsid w:val="005754D6"/>
    <w:rsid w:val="005815A6"/>
    <w:rsid w:val="0059146B"/>
    <w:rsid w:val="005958E7"/>
    <w:rsid w:val="0059638C"/>
    <w:rsid w:val="005A13D7"/>
    <w:rsid w:val="005B5667"/>
    <w:rsid w:val="005C3220"/>
    <w:rsid w:val="005C69BC"/>
    <w:rsid w:val="005D023A"/>
    <w:rsid w:val="005D3C4B"/>
    <w:rsid w:val="005D4AFF"/>
    <w:rsid w:val="005D746B"/>
    <w:rsid w:val="005E0E0A"/>
    <w:rsid w:val="005E63DA"/>
    <w:rsid w:val="005F0D21"/>
    <w:rsid w:val="005F1C43"/>
    <w:rsid w:val="00601BDD"/>
    <w:rsid w:val="00605481"/>
    <w:rsid w:val="00612729"/>
    <w:rsid w:val="00620145"/>
    <w:rsid w:val="0062170F"/>
    <w:rsid w:val="006250C7"/>
    <w:rsid w:val="00633534"/>
    <w:rsid w:val="00635958"/>
    <w:rsid w:val="00637E24"/>
    <w:rsid w:val="00656703"/>
    <w:rsid w:val="00660594"/>
    <w:rsid w:val="00661DA6"/>
    <w:rsid w:val="00664772"/>
    <w:rsid w:val="00664ABC"/>
    <w:rsid w:val="00670BEB"/>
    <w:rsid w:val="0067611E"/>
    <w:rsid w:val="006766E5"/>
    <w:rsid w:val="006827CC"/>
    <w:rsid w:val="006901B7"/>
    <w:rsid w:val="006944D5"/>
    <w:rsid w:val="00695AD7"/>
    <w:rsid w:val="00697BDA"/>
    <w:rsid w:val="006B5CC8"/>
    <w:rsid w:val="006C2A14"/>
    <w:rsid w:val="006C2C51"/>
    <w:rsid w:val="006D4793"/>
    <w:rsid w:val="006D5F0A"/>
    <w:rsid w:val="006F11D8"/>
    <w:rsid w:val="006F1EA5"/>
    <w:rsid w:val="006F44B4"/>
    <w:rsid w:val="006F4683"/>
    <w:rsid w:val="006F63EB"/>
    <w:rsid w:val="006F6491"/>
    <w:rsid w:val="00700B24"/>
    <w:rsid w:val="00704844"/>
    <w:rsid w:val="00711C7D"/>
    <w:rsid w:val="0071638D"/>
    <w:rsid w:val="007172E2"/>
    <w:rsid w:val="00721227"/>
    <w:rsid w:val="007239D2"/>
    <w:rsid w:val="00734957"/>
    <w:rsid w:val="007375D0"/>
    <w:rsid w:val="007447EC"/>
    <w:rsid w:val="0074692C"/>
    <w:rsid w:val="00761179"/>
    <w:rsid w:val="0076589C"/>
    <w:rsid w:val="00765B56"/>
    <w:rsid w:val="0077631C"/>
    <w:rsid w:val="00776B0D"/>
    <w:rsid w:val="00790548"/>
    <w:rsid w:val="00791AC7"/>
    <w:rsid w:val="007A3F68"/>
    <w:rsid w:val="007C03E2"/>
    <w:rsid w:val="007C7E42"/>
    <w:rsid w:val="007C7E97"/>
    <w:rsid w:val="007D624A"/>
    <w:rsid w:val="007F6FBF"/>
    <w:rsid w:val="008078CB"/>
    <w:rsid w:val="00812860"/>
    <w:rsid w:val="00815F11"/>
    <w:rsid w:val="00820B38"/>
    <w:rsid w:val="00821E5E"/>
    <w:rsid w:val="00824A2E"/>
    <w:rsid w:val="00825F03"/>
    <w:rsid w:val="00827A7F"/>
    <w:rsid w:val="0083089B"/>
    <w:rsid w:val="0084021A"/>
    <w:rsid w:val="008426C8"/>
    <w:rsid w:val="00847579"/>
    <w:rsid w:val="008535B9"/>
    <w:rsid w:val="00853F33"/>
    <w:rsid w:val="008541FE"/>
    <w:rsid w:val="008545A0"/>
    <w:rsid w:val="008619C9"/>
    <w:rsid w:val="008645A0"/>
    <w:rsid w:val="008709F2"/>
    <w:rsid w:val="0088260A"/>
    <w:rsid w:val="00886C37"/>
    <w:rsid w:val="00892460"/>
    <w:rsid w:val="008A0BE0"/>
    <w:rsid w:val="008A171A"/>
    <w:rsid w:val="008A2112"/>
    <w:rsid w:val="008B05E9"/>
    <w:rsid w:val="008C0C11"/>
    <w:rsid w:val="008C6B7C"/>
    <w:rsid w:val="008D540B"/>
    <w:rsid w:val="008D65E2"/>
    <w:rsid w:val="008D6BD6"/>
    <w:rsid w:val="008D72F8"/>
    <w:rsid w:val="008D7FB4"/>
    <w:rsid w:val="008F09BF"/>
    <w:rsid w:val="008F6AD1"/>
    <w:rsid w:val="0091347A"/>
    <w:rsid w:val="00920246"/>
    <w:rsid w:val="00924D29"/>
    <w:rsid w:val="00927A4B"/>
    <w:rsid w:val="00933ED3"/>
    <w:rsid w:val="0094042E"/>
    <w:rsid w:val="009547B8"/>
    <w:rsid w:val="00955D42"/>
    <w:rsid w:val="0096149D"/>
    <w:rsid w:val="009625BE"/>
    <w:rsid w:val="0096375C"/>
    <w:rsid w:val="00963E06"/>
    <w:rsid w:val="00970369"/>
    <w:rsid w:val="0097133D"/>
    <w:rsid w:val="00973C57"/>
    <w:rsid w:val="00973DDC"/>
    <w:rsid w:val="00974FC2"/>
    <w:rsid w:val="00976E04"/>
    <w:rsid w:val="0099712B"/>
    <w:rsid w:val="009A3C9D"/>
    <w:rsid w:val="009A4AB0"/>
    <w:rsid w:val="009A4B48"/>
    <w:rsid w:val="009B1D3B"/>
    <w:rsid w:val="009B2A1E"/>
    <w:rsid w:val="009B4B23"/>
    <w:rsid w:val="009B756E"/>
    <w:rsid w:val="009C5673"/>
    <w:rsid w:val="009D0C5B"/>
    <w:rsid w:val="009D4DE5"/>
    <w:rsid w:val="009D6494"/>
    <w:rsid w:val="009D6EDB"/>
    <w:rsid w:val="009E0A08"/>
    <w:rsid w:val="009E12B1"/>
    <w:rsid w:val="009E5A53"/>
    <w:rsid w:val="009E6CEC"/>
    <w:rsid w:val="009F69E8"/>
    <w:rsid w:val="00A07A4C"/>
    <w:rsid w:val="00A168EF"/>
    <w:rsid w:val="00A24032"/>
    <w:rsid w:val="00A253F3"/>
    <w:rsid w:val="00A26A08"/>
    <w:rsid w:val="00A307FE"/>
    <w:rsid w:val="00A3201B"/>
    <w:rsid w:val="00A41E6F"/>
    <w:rsid w:val="00A45BAE"/>
    <w:rsid w:val="00A47074"/>
    <w:rsid w:val="00A51506"/>
    <w:rsid w:val="00A62C52"/>
    <w:rsid w:val="00A66067"/>
    <w:rsid w:val="00A72CE3"/>
    <w:rsid w:val="00A77CA2"/>
    <w:rsid w:val="00A80280"/>
    <w:rsid w:val="00A82A51"/>
    <w:rsid w:val="00A85D83"/>
    <w:rsid w:val="00A87B1F"/>
    <w:rsid w:val="00A96B84"/>
    <w:rsid w:val="00A97BAA"/>
    <w:rsid w:val="00AA39E5"/>
    <w:rsid w:val="00AA7B67"/>
    <w:rsid w:val="00AB0329"/>
    <w:rsid w:val="00AB11A7"/>
    <w:rsid w:val="00AB51F4"/>
    <w:rsid w:val="00AB775A"/>
    <w:rsid w:val="00AC27E3"/>
    <w:rsid w:val="00AC72B9"/>
    <w:rsid w:val="00AD0A48"/>
    <w:rsid w:val="00AD3BE7"/>
    <w:rsid w:val="00AD6874"/>
    <w:rsid w:val="00AE0FDF"/>
    <w:rsid w:val="00AE3810"/>
    <w:rsid w:val="00AF2761"/>
    <w:rsid w:val="00AF75F2"/>
    <w:rsid w:val="00AF7825"/>
    <w:rsid w:val="00B140D0"/>
    <w:rsid w:val="00B15E31"/>
    <w:rsid w:val="00B25221"/>
    <w:rsid w:val="00B45714"/>
    <w:rsid w:val="00B476CA"/>
    <w:rsid w:val="00B543CA"/>
    <w:rsid w:val="00B544D0"/>
    <w:rsid w:val="00B55D32"/>
    <w:rsid w:val="00B56ABB"/>
    <w:rsid w:val="00B57BC5"/>
    <w:rsid w:val="00B67570"/>
    <w:rsid w:val="00B7169F"/>
    <w:rsid w:val="00B76DBD"/>
    <w:rsid w:val="00B8480C"/>
    <w:rsid w:val="00B85410"/>
    <w:rsid w:val="00B91833"/>
    <w:rsid w:val="00B944DA"/>
    <w:rsid w:val="00BB10E9"/>
    <w:rsid w:val="00BB4969"/>
    <w:rsid w:val="00BC1B42"/>
    <w:rsid w:val="00BC566B"/>
    <w:rsid w:val="00BC6C17"/>
    <w:rsid w:val="00BC7E49"/>
    <w:rsid w:val="00BD3088"/>
    <w:rsid w:val="00BD599A"/>
    <w:rsid w:val="00BD7F29"/>
    <w:rsid w:val="00BE1F82"/>
    <w:rsid w:val="00BE3F5C"/>
    <w:rsid w:val="00BE6A56"/>
    <w:rsid w:val="00C07AEB"/>
    <w:rsid w:val="00C07C91"/>
    <w:rsid w:val="00C12764"/>
    <w:rsid w:val="00C12A19"/>
    <w:rsid w:val="00C23199"/>
    <w:rsid w:val="00C23A13"/>
    <w:rsid w:val="00C258E3"/>
    <w:rsid w:val="00C310FD"/>
    <w:rsid w:val="00C33133"/>
    <w:rsid w:val="00C34196"/>
    <w:rsid w:val="00C42E45"/>
    <w:rsid w:val="00C6214D"/>
    <w:rsid w:val="00C63F5E"/>
    <w:rsid w:val="00C765C8"/>
    <w:rsid w:val="00C94E45"/>
    <w:rsid w:val="00CA4149"/>
    <w:rsid w:val="00CA5CEC"/>
    <w:rsid w:val="00CC0885"/>
    <w:rsid w:val="00CC2512"/>
    <w:rsid w:val="00CC2921"/>
    <w:rsid w:val="00CD29DE"/>
    <w:rsid w:val="00D032DF"/>
    <w:rsid w:val="00D16BE0"/>
    <w:rsid w:val="00D20BEE"/>
    <w:rsid w:val="00D22C0E"/>
    <w:rsid w:val="00D27438"/>
    <w:rsid w:val="00D3296C"/>
    <w:rsid w:val="00D32E0C"/>
    <w:rsid w:val="00D43CA7"/>
    <w:rsid w:val="00D55A8B"/>
    <w:rsid w:val="00D60B52"/>
    <w:rsid w:val="00D773DB"/>
    <w:rsid w:val="00D776D7"/>
    <w:rsid w:val="00D96BC7"/>
    <w:rsid w:val="00D9799A"/>
    <w:rsid w:val="00DA34CE"/>
    <w:rsid w:val="00DA3C52"/>
    <w:rsid w:val="00DA75D8"/>
    <w:rsid w:val="00DB4623"/>
    <w:rsid w:val="00DB583E"/>
    <w:rsid w:val="00DB5F55"/>
    <w:rsid w:val="00DB66AD"/>
    <w:rsid w:val="00DB727D"/>
    <w:rsid w:val="00DD48E1"/>
    <w:rsid w:val="00DE3D3A"/>
    <w:rsid w:val="00E11F28"/>
    <w:rsid w:val="00E15C9C"/>
    <w:rsid w:val="00E22177"/>
    <w:rsid w:val="00E26A9A"/>
    <w:rsid w:val="00E57B22"/>
    <w:rsid w:val="00E75E46"/>
    <w:rsid w:val="00E779C7"/>
    <w:rsid w:val="00E937D3"/>
    <w:rsid w:val="00E96A96"/>
    <w:rsid w:val="00EA1D26"/>
    <w:rsid w:val="00EA31AB"/>
    <w:rsid w:val="00EA5D58"/>
    <w:rsid w:val="00EB1380"/>
    <w:rsid w:val="00EB2E00"/>
    <w:rsid w:val="00EB5E4D"/>
    <w:rsid w:val="00EB7AFF"/>
    <w:rsid w:val="00EC0682"/>
    <w:rsid w:val="00EC66B4"/>
    <w:rsid w:val="00ED2F7B"/>
    <w:rsid w:val="00EE0115"/>
    <w:rsid w:val="00EE45A9"/>
    <w:rsid w:val="00EE4657"/>
    <w:rsid w:val="00EE6DD1"/>
    <w:rsid w:val="00F01B5C"/>
    <w:rsid w:val="00F032E1"/>
    <w:rsid w:val="00F10425"/>
    <w:rsid w:val="00F150AC"/>
    <w:rsid w:val="00F25FBE"/>
    <w:rsid w:val="00F351B8"/>
    <w:rsid w:val="00F41189"/>
    <w:rsid w:val="00F4779F"/>
    <w:rsid w:val="00F51DEF"/>
    <w:rsid w:val="00F544D1"/>
    <w:rsid w:val="00F5527E"/>
    <w:rsid w:val="00F61271"/>
    <w:rsid w:val="00F648C0"/>
    <w:rsid w:val="00F77E0C"/>
    <w:rsid w:val="00F90D36"/>
    <w:rsid w:val="00F9352A"/>
    <w:rsid w:val="00F9759E"/>
    <w:rsid w:val="00FA7D07"/>
    <w:rsid w:val="00FB351B"/>
    <w:rsid w:val="00FC5E18"/>
    <w:rsid w:val="00FC7B49"/>
    <w:rsid w:val="00FD40C1"/>
    <w:rsid w:val="00FD7E4F"/>
    <w:rsid w:val="00FF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97B6618-00DA-4FF2-B008-580EC0005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39</Pages>
  <Words>9399</Words>
  <Characters>62727</Characters>
  <Application>Microsoft Office Word</Application>
  <DocSecurity>0</DocSecurity>
  <Lines>522</Lines>
  <Paragraphs>143</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71983</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dc:creator>
  <cp:lastModifiedBy>Melissa Lucash</cp:lastModifiedBy>
  <cp:revision>9</cp:revision>
  <cp:lastPrinted>2013-05-27T18:11:00Z</cp:lastPrinted>
  <dcterms:created xsi:type="dcterms:W3CDTF">2014-05-07T21:25:00Z</dcterms:created>
  <dcterms:modified xsi:type="dcterms:W3CDTF">2014-05-07T23:04:00Z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3.1</vt:lpwstr>
  </property>
</Properties>
</file>